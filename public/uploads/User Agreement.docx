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6D582"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User Agreement                                       </w:t>
      </w:r>
    </w:p>
    <w:p w14:paraId="15798E82"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Last updated: 5</w:t>
      </w:r>
      <w:r w:rsidRPr="00162F3F">
        <w:rPr>
          <w:rFonts w:ascii="Arial" w:eastAsia="Times New Roman" w:hAnsi="Arial" w:cs="Arial"/>
          <w:b/>
          <w:bCs/>
          <w:color w:val="333333"/>
          <w:sz w:val="18"/>
          <w:szCs w:val="18"/>
          <w:vertAlign w:val="superscript"/>
          <w:lang w:eastAsia="en-GB"/>
        </w:rPr>
        <w:t>th</w:t>
      </w:r>
      <w:r w:rsidRPr="00162F3F">
        <w:rPr>
          <w:rFonts w:ascii="Arial" w:eastAsia="Times New Roman" w:hAnsi="Arial" w:cs="Arial"/>
          <w:b/>
          <w:bCs/>
          <w:color w:val="333333"/>
          <w:sz w:val="24"/>
          <w:szCs w:val="24"/>
          <w:lang w:eastAsia="en-GB"/>
        </w:rPr>
        <w:t> March 2019</w:t>
      </w:r>
      <w:r w:rsidRPr="00162F3F">
        <w:rPr>
          <w:rFonts w:ascii="Arial" w:eastAsia="Times New Roman" w:hAnsi="Arial" w:cs="Arial"/>
          <w:b/>
          <w:bCs/>
          <w:color w:val="333333"/>
          <w:sz w:val="24"/>
          <w:szCs w:val="24"/>
          <w:lang w:eastAsia="en-GB"/>
        </w:rPr>
        <w:br/>
      </w:r>
      <w:r w:rsidRPr="00162F3F">
        <w:rPr>
          <w:rFonts w:ascii="Arial" w:eastAsia="Times New Roman" w:hAnsi="Arial" w:cs="Arial"/>
          <w:b/>
          <w:bCs/>
          <w:color w:val="333333"/>
          <w:sz w:val="24"/>
          <w:szCs w:val="24"/>
          <w:lang w:eastAsia="en-GB"/>
        </w:rPr>
        <w:br/>
      </w:r>
      <w:r w:rsidRPr="00162F3F">
        <w:rPr>
          <w:rFonts w:ascii="Arial" w:eastAsia="Times New Roman" w:hAnsi="Arial" w:cs="Arial"/>
          <w:b/>
          <w:bCs/>
          <w:color w:val="333333"/>
          <w:sz w:val="24"/>
          <w:szCs w:val="24"/>
          <w:lang w:eastAsia="en-GB"/>
        </w:rPr>
        <w:br/>
      </w:r>
    </w:p>
    <w:p w14:paraId="735CC021" w14:textId="7A4CA92A"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Please read the</w:t>
      </w:r>
      <w:del w:id="0" w:author="Yomi Olusunle" w:date="2019-08-08T12:59:00Z">
        <w:r w:rsidRPr="00162F3F" w:rsidDel="00162F3F">
          <w:rPr>
            <w:rFonts w:ascii="Arial" w:eastAsia="Times New Roman" w:hAnsi="Arial" w:cs="Arial"/>
            <w:b/>
            <w:bCs/>
            <w:color w:val="333333"/>
            <w:sz w:val="24"/>
            <w:szCs w:val="24"/>
            <w:lang w:eastAsia="en-GB"/>
          </w:rPr>
          <w:delText>se</w:delText>
        </w:r>
      </w:del>
      <w:r w:rsidRPr="00162F3F">
        <w:rPr>
          <w:rFonts w:ascii="Arial" w:eastAsia="Times New Roman" w:hAnsi="Arial" w:cs="Arial"/>
          <w:b/>
          <w:bCs/>
          <w:color w:val="333333"/>
          <w:sz w:val="24"/>
          <w:szCs w:val="24"/>
          <w:lang w:eastAsia="en-GB"/>
        </w:rPr>
        <w:t xml:space="preserve"> </w:t>
      </w:r>
      <w:del w:id="1" w:author="Yomi Olusunle" w:date="2019-08-08T12:59:00Z">
        <w:r w:rsidRPr="00162F3F" w:rsidDel="00162F3F">
          <w:rPr>
            <w:rFonts w:ascii="Arial" w:eastAsia="Times New Roman" w:hAnsi="Arial" w:cs="Arial"/>
            <w:b/>
            <w:bCs/>
            <w:color w:val="333333"/>
            <w:sz w:val="24"/>
            <w:szCs w:val="24"/>
            <w:lang w:eastAsia="en-GB"/>
          </w:rPr>
          <w:delText>T</w:delText>
        </w:r>
      </w:del>
      <w:ins w:id="2" w:author="Yomi Olusunle" w:date="2019-08-08T12:59:00Z">
        <w:r>
          <w:rPr>
            <w:rFonts w:ascii="Arial" w:eastAsia="Times New Roman" w:hAnsi="Arial" w:cs="Arial"/>
            <w:b/>
            <w:bCs/>
            <w:color w:val="333333"/>
            <w:sz w:val="24"/>
            <w:szCs w:val="24"/>
            <w:lang w:eastAsia="en-GB"/>
          </w:rPr>
          <w:t>t</w:t>
        </w:r>
      </w:ins>
      <w:r w:rsidRPr="00162F3F">
        <w:rPr>
          <w:rFonts w:ascii="Arial" w:eastAsia="Times New Roman" w:hAnsi="Arial" w:cs="Arial"/>
          <w:b/>
          <w:bCs/>
          <w:color w:val="333333"/>
          <w:sz w:val="24"/>
          <w:szCs w:val="24"/>
          <w:lang w:eastAsia="en-GB"/>
        </w:rPr>
        <w:t xml:space="preserve">erms and </w:t>
      </w:r>
      <w:ins w:id="3" w:author="Yomi Olusunle" w:date="2019-08-08T12:59:00Z">
        <w:r>
          <w:rPr>
            <w:rFonts w:ascii="Arial" w:eastAsia="Times New Roman" w:hAnsi="Arial" w:cs="Arial"/>
            <w:b/>
            <w:bCs/>
            <w:color w:val="333333"/>
            <w:sz w:val="24"/>
            <w:szCs w:val="24"/>
            <w:lang w:eastAsia="en-GB"/>
          </w:rPr>
          <w:t>c</w:t>
        </w:r>
      </w:ins>
      <w:del w:id="4" w:author="Yomi Olusunle" w:date="2019-08-08T12:59:00Z">
        <w:r w:rsidRPr="00162F3F" w:rsidDel="00162F3F">
          <w:rPr>
            <w:rFonts w:ascii="Arial" w:eastAsia="Times New Roman" w:hAnsi="Arial" w:cs="Arial"/>
            <w:b/>
            <w:bCs/>
            <w:color w:val="333333"/>
            <w:sz w:val="24"/>
            <w:szCs w:val="24"/>
            <w:lang w:eastAsia="en-GB"/>
          </w:rPr>
          <w:delText>C</w:delText>
        </w:r>
      </w:del>
      <w:r w:rsidRPr="00162F3F">
        <w:rPr>
          <w:rFonts w:ascii="Arial" w:eastAsia="Times New Roman" w:hAnsi="Arial" w:cs="Arial"/>
          <w:b/>
          <w:bCs/>
          <w:color w:val="333333"/>
          <w:sz w:val="24"/>
          <w:szCs w:val="24"/>
          <w:lang w:eastAsia="en-GB"/>
        </w:rPr>
        <w:t>onditions carefully before using the http://www.Beshortlisted.com operated by BeShortlisted.com</w:t>
      </w:r>
    </w:p>
    <w:p w14:paraId="4843B274" w14:textId="02F67F1A"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 xml:space="preserve">Your access to and use of the Service is conditioned on your acceptance of and compliance with these </w:t>
      </w:r>
      <w:ins w:id="5" w:author="Yomi Olusunle" w:date="2019-08-08T13:01:00Z">
        <w:r>
          <w:rPr>
            <w:rFonts w:ascii="Arial" w:eastAsia="Times New Roman" w:hAnsi="Arial" w:cs="Arial"/>
            <w:b/>
            <w:bCs/>
            <w:color w:val="333333"/>
            <w:sz w:val="24"/>
            <w:szCs w:val="24"/>
            <w:lang w:eastAsia="en-GB"/>
          </w:rPr>
          <w:t>t</w:t>
        </w:r>
      </w:ins>
      <w:del w:id="6" w:author="Yomi Olusunle" w:date="2019-08-08T13:01:00Z">
        <w:r w:rsidRPr="00162F3F" w:rsidDel="00162F3F">
          <w:rPr>
            <w:rFonts w:ascii="Arial" w:eastAsia="Times New Roman" w:hAnsi="Arial" w:cs="Arial"/>
            <w:b/>
            <w:bCs/>
            <w:color w:val="333333"/>
            <w:sz w:val="24"/>
            <w:szCs w:val="24"/>
            <w:lang w:eastAsia="en-GB"/>
          </w:rPr>
          <w:delText>T</w:delText>
        </w:r>
      </w:del>
      <w:r w:rsidRPr="00162F3F">
        <w:rPr>
          <w:rFonts w:ascii="Arial" w:eastAsia="Times New Roman" w:hAnsi="Arial" w:cs="Arial"/>
          <w:b/>
          <w:bCs/>
          <w:color w:val="333333"/>
          <w:sz w:val="24"/>
          <w:szCs w:val="24"/>
          <w:lang w:eastAsia="en-GB"/>
        </w:rPr>
        <w:t xml:space="preserve">erms. These </w:t>
      </w:r>
      <w:ins w:id="7" w:author="Yomi Olusunle" w:date="2019-08-08T13:01:00Z">
        <w:r>
          <w:rPr>
            <w:rFonts w:ascii="Arial" w:eastAsia="Times New Roman" w:hAnsi="Arial" w:cs="Arial"/>
            <w:b/>
            <w:bCs/>
            <w:color w:val="333333"/>
            <w:sz w:val="24"/>
            <w:szCs w:val="24"/>
            <w:lang w:eastAsia="en-GB"/>
          </w:rPr>
          <w:t>t</w:t>
        </w:r>
      </w:ins>
      <w:del w:id="8" w:author="Yomi Olusunle" w:date="2019-08-08T13:01:00Z">
        <w:r w:rsidRPr="00162F3F" w:rsidDel="00162F3F">
          <w:rPr>
            <w:rFonts w:ascii="Arial" w:eastAsia="Times New Roman" w:hAnsi="Arial" w:cs="Arial"/>
            <w:b/>
            <w:bCs/>
            <w:color w:val="333333"/>
            <w:sz w:val="24"/>
            <w:szCs w:val="24"/>
            <w:lang w:eastAsia="en-GB"/>
          </w:rPr>
          <w:delText>T</w:delText>
        </w:r>
      </w:del>
      <w:r w:rsidRPr="00162F3F">
        <w:rPr>
          <w:rFonts w:ascii="Arial" w:eastAsia="Times New Roman" w:hAnsi="Arial" w:cs="Arial"/>
          <w:b/>
          <w:bCs/>
          <w:color w:val="333333"/>
          <w:sz w:val="24"/>
          <w:szCs w:val="24"/>
          <w:lang w:eastAsia="en-GB"/>
        </w:rPr>
        <w:t>erms apply to all visitors, users and others who access or use the Service.</w:t>
      </w:r>
    </w:p>
    <w:p w14:paraId="6821E321" w14:textId="783C3116"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 xml:space="preserve">By accessing and check I agree or using the Service you agree to be bound by these </w:t>
      </w:r>
      <w:ins w:id="9" w:author="Yomi Olusunle" w:date="2019-08-08T13:02:00Z">
        <w:r>
          <w:rPr>
            <w:rFonts w:ascii="Arial" w:eastAsia="Times New Roman" w:hAnsi="Arial" w:cs="Arial"/>
            <w:b/>
            <w:bCs/>
            <w:color w:val="333333"/>
            <w:sz w:val="24"/>
            <w:szCs w:val="24"/>
            <w:lang w:eastAsia="en-GB"/>
          </w:rPr>
          <w:t>t</w:t>
        </w:r>
      </w:ins>
      <w:del w:id="10" w:author="Yomi Olusunle" w:date="2019-08-08T13:02:00Z">
        <w:r w:rsidRPr="00162F3F" w:rsidDel="00162F3F">
          <w:rPr>
            <w:rFonts w:ascii="Arial" w:eastAsia="Times New Roman" w:hAnsi="Arial" w:cs="Arial"/>
            <w:b/>
            <w:bCs/>
            <w:color w:val="333333"/>
            <w:sz w:val="24"/>
            <w:szCs w:val="24"/>
            <w:lang w:eastAsia="en-GB"/>
          </w:rPr>
          <w:delText>T</w:delText>
        </w:r>
      </w:del>
      <w:r w:rsidRPr="00162F3F">
        <w:rPr>
          <w:rFonts w:ascii="Arial" w:eastAsia="Times New Roman" w:hAnsi="Arial" w:cs="Arial"/>
          <w:b/>
          <w:bCs/>
          <w:color w:val="333333"/>
          <w:sz w:val="24"/>
          <w:szCs w:val="24"/>
          <w:lang w:eastAsia="en-GB"/>
        </w:rPr>
        <w:t xml:space="preserve">erms. If you disagree with any part of the terms, then you may not access the </w:t>
      </w:r>
      <w:ins w:id="11" w:author="Yomi Olusunle" w:date="2019-08-08T13:02:00Z">
        <w:r>
          <w:rPr>
            <w:rFonts w:ascii="Arial" w:eastAsia="Times New Roman" w:hAnsi="Arial" w:cs="Arial"/>
            <w:b/>
            <w:bCs/>
            <w:color w:val="333333"/>
            <w:sz w:val="24"/>
            <w:szCs w:val="24"/>
            <w:lang w:eastAsia="en-GB"/>
          </w:rPr>
          <w:t>s</w:t>
        </w:r>
      </w:ins>
      <w:del w:id="12" w:author="Yomi Olusunle" w:date="2019-08-08T13:02:00Z">
        <w:r w:rsidRPr="00162F3F" w:rsidDel="00162F3F">
          <w:rPr>
            <w:rFonts w:ascii="Arial" w:eastAsia="Times New Roman" w:hAnsi="Arial" w:cs="Arial"/>
            <w:b/>
            <w:bCs/>
            <w:color w:val="333333"/>
            <w:sz w:val="24"/>
            <w:szCs w:val="24"/>
            <w:lang w:eastAsia="en-GB"/>
          </w:rPr>
          <w:delText>S</w:delText>
        </w:r>
      </w:del>
      <w:r w:rsidRPr="00162F3F">
        <w:rPr>
          <w:rFonts w:ascii="Arial" w:eastAsia="Times New Roman" w:hAnsi="Arial" w:cs="Arial"/>
          <w:b/>
          <w:bCs/>
          <w:color w:val="333333"/>
          <w:sz w:val="24"/>
          <w:szCs w:val="24"/>
          <w:lang w:eastAsia="en-GB"/>
        </w:rPr>
        <w:t>ervice.</w:t>
      </w:r>
    </w:p>
    <w:p w14:paraId="771364C4"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i/>
          <w:iCs/>
          <w:color w:val="333333"/>
          <w:sz w:val="24"/>
          <w:szCs w:val="24"/>
          <w:lang w:eastAsia="en-GB"/>
        </w:rPr>
        <w:t>IF YOU DO NOT AGREE TO THIS AGREEMENT, PLEASE SELECT "CANCEL" OR DON NOT PROCEED BEYOND THIS POINT.</w:t>
      </w:r>
    </w:p>
    <w:p w14:paraId="3E0DB61A" w14:textId="383406EA"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This agreement is between the individual or legal entity (whether association, trust, company or other type of group that receives the benefit of this </w:t>
      </w:r>
      <w:ins w:id="13" w:author="Yomi Olusunle" w:date="2019-08-08T13:05:00Z">
        <w:r>
          <w:rPr>
            <w:rFonts w:ascii="Arial" w:eastAsia="Times New Roman" w:hAnsi="Arial" w:cs="Arial"/>
            <w:color w:val="333333"/>
            <w:sz w:val="24"/>
            <w:szCs w:val="24"/>
            <w:lang w:eastAsia="en-GB"/>
          </w:rPr>
          <w:t>s</w:t>
        </w:r>
      </w:ins>
      <w:del w:id="14" w:author="Yomi Olusunle" w:date="2019-08-08T13:05:00Z">
        <w:r w:rsidRPr="00162F3F" w:rsidDel="00162F3F">
          <w:rPr>
            <w:rFonts w:ascii="Arial" w:eastAsia="Times New Roman" w:hAnsi="Arial" w:cs="Arial"/>
            <w:color w:val="333333"/>
            <w:sz w:val="24"/>
            <w:szCs w:val="24"/>
            <w:lang w:eastAsia="en-GB"/>
          </w:rPr>
          <w:delText>S</w:delText>
        </w:r>
      </w:del>
      <w:r w:rsidRPr="00162F3F">
        <w:rPr>
          <w:rFonts w:ascii="Arial" w:eastAsia="Times New Roman" w:hAnsi="Arial" w:cs="Arial"/>
          <w:color w:val="333333"/>
          <w:sz w:val="24"/>
          <w:szCs w:val="24"/>
          <w:lang w:eastAsia="en-GB"/>
        </w:rPr>
        <w:t>ervice) agreeing to this agreement (</w:t>
      </w:r>
      <w:r w:rsidRPr="00162F3F">
        <w:rPr>
          <w:rFonts w:ascii="Arial" w:eastAsia="Times New Roman" w:hAnsi="Arial" w:cs="Arial"/>
          <w:b/>
          <w:bCs/>
          <w:color w:val="333333"/>
          <w:sz w:val="24"/>
          <w:szCs w:val="24"/>
          <w:lang w:eastAsia="en-GB"/>
        </w:rPr>
        <w:t>User</w:t>
      </w:r>
      <w:r w:rsidRPr="00162F3F">
        <w:rPr>
          <w:rFonts w:ascii="Arial" w:eastAsia="Times New Roman" w:hAnsi="Arial" w:cs="Arial"/>
          <w:color w:val="333333"/>
          <w:sz w:val="24"/>
          <w:szCs w:val="24"/>
          <w:lang w:eastAsia="en-GB"/>
        </w:rPr>
        <w:t>) and BeShortlisted.com.</w:t>
      </w:r>
    </w:p>
    <w:p w14:paraId="2F0FE9E0"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p>
    <w:p w14:paraId="108BF578"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BESHORTLISTED -RECRUITEMENT AND CAREER GUIDAINCE PLATFORM</w:t>
      </w:r>
      <w:r w:rsidRPr="00162F3F">
        <w:rPr>
          <w:rFonts w:ascii="Arial" w:eastAsia="Times New Roman" w:hAnsi="Arial" w:cs="Arial"/>
          <w:color w:val="333333"/>
          <w:sz w:val="24"/>
          <w:szCs w:val="24"/>
          <w:lang w:eastAsia="en-GB"/>
        </w:rPr>
        <w:t>.</w:t>
      </w:r>
    </w:p>
    <w:p w14:paraId="6454ADD2"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This agreement provides User access to an online platform </w:t>
      </w:r>
      <w:r w:rsidRPr="00162F3F">
        <w:rPr>
          <w:rFonts w:ascii="Arial" w:eastAsia="Times New Roman" w:hAnsi="Arial" w:cs="Arial"/>
          <w:color w:val="333333"/>
          <w:sz w:val="24"/>
          <w:szCs w:val="24"/>
          <w:lang w:val="en-US" w:eastAsia="en-GB"/>
        </w:rPr>
        <w:t>for shortlisting and job listing that helps match qualified mid-level and management level candidates with credible employers </w:t>
      </w:r>
      <w:r w:rsidRPr="00162F3F">
        <w:rPr>
          <w:rFonts w:ascii="Arial" w:eastAsia="Times New Roman" w:hAnsi="Arial" w:cs="Arial"/>
          <w:color w:val="333333"/>
          <w:sz w:val="24"/>
          <w:szCs w:val="24"/>
          <w:lang w:eastAsia="en-GB"/>
        </w:rPr>
        <w:t>[</w:t>
      </w:r>
      <w:hyperlink r:id="rId4" w:history="1">
        <w:r w:rsidRPr="00162F3F">
          <w:rPr>
            <w:rFonts w:ascii="Arial" w:eastAsia="Times New Roman" w:hAnsi="Arial" w:cs="Arial"/>
            <w:color w:val="333333"/>
            <w:sz w:val="24"/>
            <w:szCs w:val="24"/>
            <w:u w:val="single"/>
            <w:lang w:eastAsia="en-GB"/>
          </w:rPr>
          <w:t>http://www.BeShortlisted.com/about-us</w:t>
        </w:r>
      </w:hyperlink>
      <w:r w:rsidRPr="00162F3F">
        <w:rPr>
          <w:rFonts w:ascii="Arial" w:eastAsia="Times New Roman" w:hAnsi="Arial" w:cs="Arial"/>
          <w:color w:val="333333"/>
          <w:sz w:val="24"/>
          <w:szCs w:val="24"/>
          <w:lang w:eastAsia="en-GB"/>
        </w:rPr>
        <w:t>]. </w:t>
      </w:r>
    </w:p>
    <w:p w14:paraId="1F9D3818"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USE OF THE BESHORTLISTED SERVICE</w:t>
      </w:r>
      <w:r w:rsidRPr="00162F3F">
        <w:rPr>
          <w:rFonts w:ascii="Arial" w:eastAsia="Times New Roman" w:hAnsi="Arial" w:cs="Arial"/>
          <w:color w:val="333333"/>
          <w:sz w:val="24"/>
          <w:szCs w:val="24"/>
          <w:lang w:eastAsia="en-GB"/>
        </w:rPr>
        <w:t>.</w:t>
      </w:r>
    </w:p>
    <w:p w14:paraId="6D7DAC49"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proofErr w:type="spellStart"/>
      <w:r w:rsidRPr="00162F3F">
        <w:rPr>
          <w:rFonts w:ascii="Arial" w:eastAsia="Times New Roman" w:hAnsi="Arial" w:cs="Arial"/>
          <w:color w:val="333333"/>
          <w:sz w:val="24"/>
          <w:szCs w:val="24"/>
          <w:lang w:eastAsia="en-GB"/>
        </w:rPr>
        <w:t>i</w:t>
      </w:r>
      <w:proofErr w:type="spellEnd"/>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4"/>
          <w:szCs w:val="24"/>
          <w:lang w:eastAsia="en-GB"/>
        </w:rPr>
        <w:t>User Information.</w:t>
      </w:r>
    </w:p>
    <w:p w14:paraId="094755DF"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The personal profile belongs to the user under the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Service within the Service and other information submitted to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under this agreement.</w:t>
      </w:r>
    </w:p>
    <w:p w14:paraId="10B60E7A" w14:textId="7F3D127D"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User may request deletion of personal profile and account at any time, and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will oblige by deleting the profile and account (except to the extent </w:t>
      </w:r>
      <w:ins w:id="15" w:author="Yomi Olusunle" w:date="2019-08-08T13:15:00Z">
        <w:r w:rsidR="00A01A3E">
          <w:rPr>
            <w:rFonts w:ascii="Arial" w:eastAsia="Times New Roman" w:hAnsi="Arial" w:cs="Arial"/>
            <w:color w:val="333333"/>
            <w:sz w:val="24"/>
            <w:szCs w:val="24"/>
            <w:lang w:eastAsia="en-GB"/>
          </w:rPr>
          <w:t>u</w:t>
        </w:r>
      </w:ins>
      <w:del w:id="16" w:author="Yomi Olusunle" w:date="2019-08-08T13:15:00Z">
        <w:r w:rsidRPr="00162F3F" w:rsidDel="00A01A3E">
          <w:rPr>
            <w:rFonts w:ascii="Arial" w:eastAsia="Times New Roman" w:hAnsi="Arial" w:cs="Arial"/>
            <w:color w:val="333333"/>
            <w:sz w:val="24"/>
            <w:szCs w:val="24"/>
            <w:lang w:eastAsia="en-GB"/>
          </w:rPr>
          <w:delText>U</w:delText>
        </w:r>
      </w:del>
      <w:r w:rsidRPr="00162F3F">
        <w:rPr>
          <w:rFonts w:ascii="Arial" w:eastAsia="Times New Roman" w:hAnsi="Arial" w:cs="Arial"/>
          <w:color w:val="333333"/>
          <w:sz w:val="24"/>
          <w:szCs w:val="24"/>
          <w:lang w:eastAsia="en-GB"/>
        </w:rPr>
        <w:t>ser has shared information or content with others and they have not deleted it, or it was copied or stored by others).</w:t>
      </w:r>
    </w:p>
    <w:p w14:paraId="33561638" w14:textId="64FB3B58" w:rsidR="00162F3F" w:rsidRPr="00162F3F" w:rsidRDefault="00162F3F" w:rsidP="00162F3F">
      <w:pPr>
        <w:shd w:val="clear" w:color="auto" w:fill="FAFAFA"/>
        <w:spacing w:after="0" w:line="420" w:lineRule="atLeast"/>
        <w:ind w:hanging="360"/>
        <w:rPr>
          <w:rFonts w:ascii="Arial" w:eastAsia="Times New Roman" w:hAnsi="Arial" w:cs="Arial"/>
          <w:color w:val="333333"/>
          <w:sz w:val="21"/>
          <w:szCs w:val="21"/>
          <w:lang w:eastAsia="en-GB"/>
        </w:rPr>
      </w:pPr>
      <w:r w:rsidRPr="00162F3F">
        <w:rPr>
          <w:rFonts w:ascii="Symbol" w:eastAsia="Times New Roman" w:hAnsi="Symbol" w:cs="Arial"/>
          <w:color w:val="333333"/>
          <w:sz w:val="20"/>
          <w:szCs w:val="20"/>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Arial" w:eastAsia="Times New Roman" w:hAnsi="Arial" w:cs="Arial"/>
          <w:color w:val="333333"/>
          <w:sz w:val="24"/>
          <w:szCs w:val="24"/>
          <w:u w:val="single"/>
          <w:lang w:eastAsia="en-GB"/>
        </w:rPr>
        <w:t>License to User Information</w:t>
      </w:r>
      <w:r w:rsidRPr="00162F3F">
        <w:rPr>
          <w:rFonts w:ascii="Arial" w:eastAsia="Times New Roman" w:hAnsi="Arial" w:cs="Arial"/>
          <w:color w:val="333333"/>
          <w:sz w:val="24"/>
          <w:szCs w:val="24"/>
          <w:lang w:eastAsia="en-GB"/>
        </w:rPr>
        <w:t xml:space="preserve">. </w:t>
      </w:r>
      <w:ins w:id="17" w:author="Yomi Olusunle" w:date="2019-08-08T13:15:00Z">
        <w:r w:rsidR="00A01A3E">
          <w:rPr>
            <w:rFonts w:ascii="Arial" w:eastAsia="Times New Roman" w:hAnsi="Arial" w:cs="Arial"/>
            <w:color w:val="333333"/>
            <w:sz w:val="24"/>
            <w:szCs w:val="24"/>
            <w:lang w:eastAsia="en-GB"/>
          </w:rPr>
          <w:t>u</w:t>
        </w:r>
      </w:ins>
      <w:del w:id="18" w:author="Yomi Olusunle" w:date="2019-08-08T13:15:00Z">
        <w:r w:rsidRPr="00162F3F" w:rsidDel="00A01A3E">
          <w:rPr>
            <w:rFonts w:ascii="Arial" w:eastAsia="Times New Roman" w:hAnsi="Arial" w:cs="Arial"/>
            <w:color w:val="333333"/>
            <w:sz w:val="24"/>
            <w:szCs w:val="24"/>
            <w:lang w:eastAsia="en-GB"/>
          </w:rPr>
          <w:delText>U</w:delText>
        </w:r>
      </w:del>
      <w:r w:rsidRPr="00162F3F">
        <w:rPr>
          <w:rFonts w:ascii="Arial" w:eastAsia="Times New Roman" w:hAnsi="Arial" w:cs="Arial"/>
          <w:color w:val="333333"/>
          <w:sz w:val="24"/>
          <w:szCs w:val="24"/>
          <w:lang w:eastAsia="en-GB"/>
        </w:rPr>
        <w:t xml:space="preserve">ser grants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a nonexclusive, irreversible, worldwide, perpetual, unlimited, assignable, sublicense able, royalty-free right to use, copy, prepare derivative works of, improve, distribute, publish, remove, add, process, analyse and commercialise, in any way now known or in the future discovered, any information User provides, directly or indirectly to </w:t>
      </w:r>
      <w:proofErr w:type="spellStart"/>
      <w:r w:rsidRPr="00162F3F">
        <w:rPr>
          <w:rFonts w:ascii="Arial" w:eastAsia="Times New Roman" w:hAnsi="Arial" w:cs="Arial"/>
          <w:color w:val="333333"/>
          <w:sz w:val="24"/>
          <w:szCs w:val="24"/>
          <w:lang w:eastAsia="en-GB"/>
        </w:rPr>
        <w:t>BeShorlisted</w:t>
      </w:r>
      <w:proofErr w:type="spellEnd"/>
      <w:r w:rsidRPr="00162F3F">
        <w:rPr>
          <w:rFonts w:ascii="Arial" w:eastAsia="Times New Roman" w:hAnsi="Arial" w:cs="Arial"/>
          <w:color w:val="333333"/>
          <w:sz w:val="24"/>
          <w:szCs w:val="24"/>
          <w:lang w:eastAsia="en-GB"/>
        </w:rPr>
        <w:t>, including, but not limited to, any user-generated content, ideas, concepts, techniques or data, User defer to the Service, without any further consent, notice or compensation.</w:t>
      </w:r>
    </w:p>
    <w:p w14:paraId="089F2928" w14:textId="2A2F153B" w:rsidR="00162F3F" w:rsidRPr="00162F3F" w:rsidRDefault="00162F3F" w:rsidP="00162F3F">
      <w:pPr>
        <w:shd w:val="clear" w:color="auto" w:fill="FAFAFA"/>
        <w:spacing w:after="0" w:line="420" w:lineRule="atLeast"/>
        <w:ind w:hanging="360"/>
        <w:rPr>
          <w:rFonts w:ascii="Arial" w:eastAsia="Times New Roman" w:hAnsi="Arial" w:cs="Arial"/>
          <w:color w:val="333333"/>
          <w:sz w:val="21"/>
          <w:szCs w:val="21"/>
          <w:lang w:eastAsia="en-GB"/>
        </w:rPr>
      </w:pPr>
      <w:r w:rsidRPr="00162F3F">
        <w:rPr>
          <w:rFonts w:ascii="Symbol" w:eastAsia="Times New Roman" w:hAnsi="Symbol" w:cs="Arial"/>
          <w:color w:val="333333"/>
          <w:sz w:val="20"/>
          <w:szCs w:val="20"/>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Arial" w:eastAsia="Times New Roman" w:hAnsi="Arial" w:cs="Arial"/>
          <w:color w:val="333333"/>
          <w:sz w:val="24"/>
          <w:szCs w:val="24"/>
          <w:u w:val="single"/>
          <w:lang w:eastAsia="en-GB"/>
        </w:rPr>
        <w:t>Privacy Policy.</w:t>
      </w:r>
      <w:r w:rsidRPr="00162F3F">
        <w:rPr>
          <w:rFonts w:ascii="Arial" w:eastAsia="Times New Roman" w:hAnsi="Arial" w:cs="Arial"/>
          <w:color w:val="333333"/>
          <w:sz w:val="24"/>
          <w:szCs w:val="24"/>
          <w:lang w:eastAsia="en-GB"/>
        </w:rPr>
        <w:t> User should read the </w:t>
      </w:r>
      <w:proofErr w:type="spellStart"/>
      <w:r w:rsidRPr="00162F3F">
        <w:rPr>
          <w:rFonts w:ascii="Arial" w:eastAsia="Times New Roman" w:hAnsi="Arial" w:cs="Arial"/>
          <w:color w:val="333333"/>
          <w:sz w:val="24"/>
          <w:szCs w:val="24"/>
          <w:lang w:eastAsia="en-GB"/>
        </w:rPr>
        <w:fldChar w:fldCharType="begin"/>
      </w:r>
      <w:r w:rsidRPr="00162F3F">
        <w:rPr>
          <w:rFonts w:ascii="Arial" w:eastAsia="Times New Roman" w:hAnsi="Arial" w:cs="Arial"/>
          <w:color w:val="333333"/>
          <w:sz w:val="24"/>
          <w:szCs w:val="24"/>
          <w:lang w:eastAsia="en-GB"/>
        </w:rPr>
        <w:instrText xml:space="preserve"> HYPERLINK "https://www.beshortlisted.com/page/policy-document" </w:instrText>
      </w:r>
      <w:r w:rsidRPr="00162F3F">
        <w:rPr>
          <w:rFonts w:ascii="Arial" w:eastAsia="Times New Roman" w:hAnsi="Arial" w:cs="Arial"/>
          <w:color w:val="333333"/>
          <w:sz w:val="24"/>
          <w:szCs w:val="24"/>
          <w:lang w:eastAsia="en-GB"/>
        </w:rPr>
        <w:fldChar w:fldCharType="separate"/>
      </w:r>
      <w:r w:rsidRPr="00162F3F">
        <w:rPr>
          <w:rFonts w:ascii="Arial" w:eastAsia="Times New Roman" w:hAnsi="Arial" w:cs="Arial"/>
          <w:color w:val="333333"/>
          <w:sz w:val="24"/>
          <w:szCs w:val="24"/>
          <w:u w:val="single"/>
          <w:lang w:eastAsia="en-GB"/>
        </w:rPr>
        <w:t>BeShortlisted</w:t>
      </w:r>
      <w:proofErr w:type="spellEnd"/>
      <w:r w:rsidRPr="00162F3F">
        <w:rPr>
          <w:rFonts w:ascii="Arial" w:eastAsia="Times New Roman" w:hAnsi="Arial" w:cs="Arial"/>
          <w:color w:val="333333"/>
          <w:sz w:val="24"/>
          <w:szCs w:val="24"/>
          <w:u w:val="single"/>
          <w:lang w:eastAsia="en-GB"/>
        </w:rPr>
        <w:t xml:space="preserve"> Privacy Policy</w:t>
      </w:r>
      <w:r w:rsidRPr="00162F3F">
        <w:rPr>
          <w:rFonts w:ascii="Arial" w:eastAsia="Times New Roman" w:hAnsi="Arial" w:cs="Arial"/>
          <w:color w:val="333333"/>
          <w:sz w:val="24"/>
          <w:szCs w:val="24"/>
          <w:lang w:eastAsia="en-GB"/>
        </w:rPr>
        <w:fldChar w:fldCharType="end"/>
      </w:r>
      <w:r w:rsidRPr="00162F3F">
        <w:rPr>
          <w:rFonts w:ascii="Arial" w:eastAsia="Times New Roman" w:hAnsi="Arial" w:cs="Arial"/>
          <w:color w:val="333333"/>
          <w:sz w:val="24"/>
          <w:szCs w:val="24"/>
          <w:lang w:eastAsia="en-GB"/>
        </w:rPr>
        <w:t xml:space="preserve"> before deciding to become a User, as it is the basis for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treatment of any information (including personally identifiable information) submitted to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Please note that certain information, statements, data and content (such as </w:t>
      </w:r>
      <w:r w:rsidRPr="00162F3F">
        <w:rPr>
          <w:rFonts w:ascii="Arial" w:eastAsia="Times New Roman" w:hAnsi="Arial" w:cs="Arial"/>
          <w:color w:val="333333"/>
          <w:sz w:val="24"/>
          <w:szCs w:val="24"/>
          <w:lang w:eastAsia="en-GB"/>
        </w:rPr>
        <w:lastRenderedPageBreak/>
        <w:t xml:space="preserve">photographs), which </w:t>
      </w:r>
      <w:ins w:id="19" w:author="Yomi Olusunle" w:date="2019-08-08T13:22:00Z">
        <w:r w:rsidR="00945F1E">
          <w:rPr>
            <w:rFonts w:ascii="Arial" w:eastAsia="Times New Roman" w:hAnsi="Arial" w:cs="Arial"/>
            <w:color w:val="333333"/>
            <w:sz w:val="24"/>
            <w:szCs w:val="24"/>
            <w:lang w:eastAsia="en-GB"/>
          </w:rPr>
          <w:t>u</w:t>
        </w:r>
      </w:ins>
      <w:del w:id="20" w:author="Yomi Olusunle" w:date="2019-08-08T13:22:00Z">
        <w:r w:rsidRPr="00162F3F" w:rsidDel="00945F1E">
          <w:rPr>
            <w:rFonts w:ascii="Arial" w:eastAsia="Times New Roman" w:hAnsi="Arial" w:cs="Arial"/>
            <w:color w:val="333333"/>
            <w:sz w:val="24"/>
            <w:szCs w:val="24"/>
            <w:lang w:eastAsia="en-GB"/>
          </w:rPr>
          <w:delText>U</w:delText>
        </w:r>
      </w:del>
      <w:r w:rsidRPr="00162F3F">
        <w:rPr>
          <w:rFonts w:ascii="Arial" w:eastAsia="Times New Roman" w:hAnsi="Arial" w:cs="Arial"/>
          <w:color w:val="333333"/>
          <w:sz w:val="24"/>
          <w:szCs w:val="24"/>
          <w:lang w:eastAsia="en-GB"/>
        </w:rPr>
        <w:t xml:space="preserve">ser may submit to the Service, or groups User chooses to join may reveal User’s gender, ethnic origin, nationality, age or other personal information. User agrees that its submissions of any information, statements, data and content are voluntary, and agrees that </w:t>
      </w:r>
      <w:ins w:id="21" w:author="Yomi Olusunle" w:date="2019-08-08T13:22:00Z">
        <w:r w:rsidR="00945F1E">
          <w:rPr>
            <w:rFonts w:ascii="Arial" w:eastAsia="Times New Roman" w:hAnsi="Arial" w:cs="Arial"/>
            <w:color w:val="333333"/>
            <w:sz w:val="24"/>
            <w:szCs w:val="24"/>
            <w:lang w:eastAsia="en-GB"/>
          </w:rPr>
          <w:t>u</w:t>
        </w:r>
      </w:ins>
      <w:del w:id="22" w:author="Yomi Olusunle" w:date="2019-08-08T13:22:00Z">
        <w:r w:rsidRPr="00162F3F" w:rsidDel="00945F1E">
          <w:rPr>
            <w:rFonts w:ascii="Arial" w:eastAsia="Times New Roman" w:hAnsi="Arial" w:cs="Arial"/>
            <w:color w:val="333333"/>
            <w:sz w:val="24"/>
            <w:szCs w:val="24"/>
            <w:lang w:eastAsia="en-GB"/>
          </w:rPr>
          <w:delText>U</w:delText>
        </w:r>
      </w:del>
      <w:r w:rsidRPr="00162F3F">
        <w:rPr>
          <w:rFonts w:ascii="Arial" w:eastAsia="Times New Roman" w:hAnsi="Arial" w:cs="Arial"/>
          <w:color w:val="333333"/>
          <w:sz w:val="24"/>
          <w:szCs w:val="24"/>
          <w:lang w:eastAsia="en-GB"/>
        </w:rPr>
        <w:t>ser may configure certain user settings within the Service regarding privacy and disclosure of information.</w:t>
      </w:r>
    </w:p>
    <w:p w14:paraId="5CFA8998"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r w:rsidRPr="00162F3F">
        <w:rPr>
          <w:rFonts w:ascii="Arial" w:eastAsia="Times New Roman" w:hAnsi="Arial" w:cs="Arial"/>
          <w:color w:val="333333"/>
          <w:sz w:val="24"/>
          <w:szCs w:val="24"/>
          <w:shd w:val="clear" w:color="auto" w:fill="FFFF00"/>
          <w:lang w:eastAsia="en-GB"/>
        </w:rPr>
        <w:t>ii)</w:t>
      </w:r>
      <w:r w:rsidRPr="00162F3F">
        <w:rPr>
          <w:rFonts w:ascii="Arial" w:eastAsia="Times New Roman" w:hAnsi="Arial" w:cs="Arial"/>
          <w:b/>
          <w:bCs/>
          <w:color w:val="333333"/>
          <w:sz w:val="24"/>
          <w:szCs w:val="24"/>
          <w:shd w:val="clear" w:color="auto" w:fill="FFFF00"/>
          <w:lang w:eastAsia="en-GB"/>
        </w:rPr>
        <w:t xml:space="preserve">.     Content and Personal Profiles of Others on </w:t>
      </w:r>
      <w:proofErr w:type="spellStart"/>
      <w:r w:rsidRPr="00162F3F">
        <w:rPr>
          <w:rFonts w:ascii="Arial" w:eastAsia="Times New Roman" w:hAnsi="Arial" w:cs="Arial"/>
          <w:b/>
          <w:bCs/>
          <w:color w:val="333333"/>
          <w:sz w:val="24"/>
          <w:szCs w:val="24"/>
          <w:shd w:val="clear" w:color="auto" w:fill="FFFF00"/>
          <w:lang w:eastAsia="en-GB"/>
        </w:rPr>
        <w:t>BeShortlisted</w:t>
      </w:r>
      <w:proofErr w:type="spellEnd"/>
    </w:p>
    <w:p w14:paraId="127D708D" w14:textId="630A646A"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All content and information provided by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as part of the Service, which is branded by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or subject to the copyright of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(such as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reports, videos, news articles, among other things), and third party content or information provided as part of the Service (collectively </w:t>
      </w:r>
      <w:proofErr w:type="spellStart"/>
      <w:r w:rsidRPr="00162F3F">
        <w:rPr>
          <w:rFonts w:ascii="Arial" w:eastAsia="Times New Roman" w:hAnsi="Arial" w:cs="Arial"/>
          <w:b/>
          <w:bCs/>
          <w:color w:val="333333"/>
          <w:sz w:val="24"/>
          <w:szCs w:val="24"/>
          <w:lang w:eastAsia="en-GB"/>
        </w:rPr>
        <w:t>BeShortlisted</w:t>
      </w:r>
      <w:proofErr w:type="spellEnd"/>
      <w:r w:rsidRPr="00162F3F">
        <w:rPr>
          <w:rFonts w:ascii="Arial" w:eastAsia="Times New Roman" w:hAnsi="Arial" w:cs="Arial"/>
          <w:b/>
          <w:bCs/>
          <w:color w:val="333333"/>
          <w:sz w:val="24"/>
          <w:szCs w:val="24"/>
          <w:lang w:eastAsia="en-GB"/>
        </w:rPr>
        <w:t xml:space="preserve"> Content</w:t>
      </w:r>
      <w:r w:rsidRPr="00162F3F">
        <w:rPr>
          <w:rFonts w:ascii="Arial" w:eastAsia="Times New Roman" w:hAnsi="Arial" w:cs="Arial"/>
          <w:color w:val="333333"/>
          <w:sz w:val="24"/>
          <w:szCs w:val="24"/>
          <w:lang w:eastAsia="en-GB"/>
        </w:rPr>
        <w:t>) and the personal profiles of others provided as part of the Service (</w:t>
      </w:r>
      <w:r w:rsidRPr="00162F3F">
        <w:rPr>
          <w:rFonts w:ascii="Arial" w:eastAsia="Times New Roman" w:hAnsi="Arial" w:cs="Arial"/>
          <w:b/>
          <w:bCs/>
          <w:color w:val="333333"/>
          <w:sz w:val="24"/>
          <w:szCs w:val="24"/>
          <w:lang w:eastAsia="en-GB"/>
        </w:rPr>
        <w:t>Personal Profiles</w:t>
      </w:r>
      <w:r w:rsidRPr="00162F3F">
        <w:rPr>
          <w:rFonts w:ascii="Arial" w:eastAsia="Times New Roman" w:hAnsi="Arial" w:cs="Arial"/>
          <w:color w:val="333333"/>
          <w:sz w:val="24"/>
          <w:szCs w:val="24"/>
          <w:lang w:eastAsia="en-GB"/>
        </w:rPr>
        <w:t xml:space="preserve">), are licensed to </w:t>
      </w:r>
      <w:ins w:id="23" w:author="Yomi Olusunle" w:date="2019-08-08T13:26:00Z">
        <w:r w:rsidR="00945F1E">
          <w:rPr>
            <w:rFonts w:ascii="Arial" w:eastAsia="Times New Roman" w:hAnsi="Arial" w:cs="Arial"/>
            <w:color w:val="333333"/>
            <w:sz w:val="24"/>
            <w:szCs w:val="24"/>
            <w:lang w:eastAsia="en-GB"/>
          </w:rPr>
          <w:t>u</w:t>
        </w:r>
      </w:ins>
      <w:del w:id="24" w:author="Yomi Olusunle" w:date="2019-08-08T13:26:00Z">
        <w:r w:rsidRPr="00162F3F" w:rsidDel="00945F1E">
          <w:rPr>
            <w:rFonts w:ascii="Arial" w:eastAsia="Times New Roman" w:hAnsi="Arial" w:cs="Arial"/>
            <w:color w:val="333333"/>
            <w:sz w:val="24"/>
            <w:szCs w:val="24"/>
            <w:lang w:eastAsia="en-GB"/>
          </w:rPr>
          <w:delText>U</w:delText>
        </w:r>
      </w:del>
      <w:r w:rsidRPr="00162F3F">
        <w:rPr>
          <w:rFonts w:ascii="Arial" w:eastAsia="Times New Roman" w:hAnsi="Arial" w:cs="Arial"/>
          <w:color w:val="333333"/>
          <w:sz w:val="24"/>
          <w:szCs w:val="24"/>
          <w:lang w:eastAsia="en-GB"/>
        </w:rPr>
        <w:t xml:space="preserve">ser as follows: subject to the other terms of this agreement,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hereby grants </w:t>
      </w:r>
      <w:ins w:id="25" w:author="Yomi Olusunle" w:date="2019-08-08T13:26:00Z">
        <w:r w:rsidR="00945F1E">
          <w:rPr>
            <w:rFonts w:ascii="Arial" w:eastAsia="Times New Roman" w:hAnsi="Arial" w:cs="Arial"/>
            <w:color w:val="333333"/>
            <w:sz w:val="24"/>
            <w:szCs w:val="24"/>
            <w:lang w:eastAsia="en-GB"/>
          </w:rPr>
          <w:t>u</w:t>
        </w:r>
      </w:ins>
      <w:del w:id="26" w:author="Yomi Olusunle" w:date="2019-08-08T13:26:00Z">
        <w:r w:rsidRPr="00162F3F" w:rsidDel="00945F1E">
          <w:rPr>
            <w:rFonts w:ascii="Arial" w:eastAsia="Times New Roman" w:hAnsi="Arial" w:cs="Arial"/>
            <w:color w:val="333333"/>
            <w:sz w:val="24"/>
            <w:szCs w:val="24"/>
            <w:lang w:eastAsia="en-GB"/>
          </w:rPr>
          <w:delText>U</w:delText>
        </w:r>
      </w:del>
      <w:r w:rsidRPr="00162F3F">
        <w:rPr>
          <w:rFonts w:ascii="Arial" w:eastAsia="Times New Roman" w:hAnsi="Arial" w:cs="Arial"/>
          <w:color w:val="333333"/>
          <w:sz w:val="24"/>
          <w:szCs w:val="24"/>
          <w:lang w:eastAsia="en-GB"/>
        </w:rPr>
        <w:t>ser</w:t>
      </w:r>
      <w:ins w:id="27" w:author="Yomi Olusunle" w:date="2019-08-08T13:26:00Z">
        <w:r w:rsidR="009A3A1B">
          <w:rPr>
            <w:rFonts w:ascii="Arial" w:eastAsia="Times New Roman" w:hAnsi="Arial" w:cs="Arial"/>
            <w:color w:val="333333"/>
            <w:sz w:val="24"/>
            <w:szCs w:val="24"/>
            <w:lang w:eastAsia="en-GB"/>
          </w:rPr>
          <w:t>s</w:t>
        </w:r>
      </w:ins>
      <w:r w:rsidRPr="00162F3F">
        <w:rPr>
          <w:rFonts w:ascii="Arial" w:eastAsia="Times New Roman" w:hAnsi="Arial" w:cs="Arial"/>
          <w:color w:val="333333"/>
          <w:sz w:val="24"/>
          <w:szCs w:val="24"/>
          <w:lang w:eastAsia="en-GB"/>
        </w:rPr>
        <w:t xml:space="preserve"> a non-exclusive, non-transferable worldwide license to download, store,  print, and copy the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Content and Personal Profiles for User’s individual purposes up to the number of seat subscriptions subscribed to (whether for a fee or free).</w:t>
      </w:r>
    </w:p>
    <w:p w14:paraId="71538D03"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User may not (except as allowed by this agreement): modify, publish, transmit, reproduce, create new works from, distribute, perform, display, or in any way exploit, any of the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Content in whole or in part.</w:t>
      </w:r>
    </w:p>
    <w:p w14:paraId="2D55AA58"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User must comply with applicable laws (including without limitation privacy laws) in using the Personal Profiles.</w:t>
      </w:r>
    </w:p>
    <w:p w14:paraId="4A74CE5B"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User may not use the Personal Profiles:</w:t>
      </w:r>
    </w:p>
    <w:p w14:paraId="7E1D5178" w14:textId="20BB2375" w:rsidR="00162F3F" w:rsidRPr="00162F3F" w:rsidRDefault="00162F3F" w:rsidP="00162F3F">
      <w:pPr>
        <w:shd w:val="clear" w:color="auto" w:fill="FAFAFA"/>
        <w:spacing w:after="0" w:line="420" w:lineRule="atLeast"/>
        <w:ind w:hanging="360"/>
        <w:rPr>
          <w:rFonts w:ascii="Arial" w:eastAsia="Times New Roman" w:hAnsi="Arial" w:cs="Arial"/>
          <w:color w:val="333333"/>
          <w:sz w:val="21"/>
          <w:szCs w:val="21"/>
          <w:lang w:eastAsia="en-GB"/>
        </w:rPr>
      </w:pPr>
      <w:r w:rsidRPr="00162F3F">
        <w:rPr>
          <w:rFonts w:ascii="Symbol" w:eastAsia="Times New Roman" w:hAnsi="Symbol" w:cs="Arial"/>
          <w:color w:val="333333"/>
          <w:sz w:val="20"/>
          <w:szCs w:val="20"/>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Arial" w:eastAsia="Times New Roman" w:hAnsi="Arial" w:cs="Arial"/>
          <w:color w:val="333333"/>
          <w:sz w:val="24"/>
          <w:szCs w:val="24"/>
          <w:lang w:eastAsia="en-GB"/>
        </w:rPr>
        <w:t xml:space="preserve">for any purpose other than an online professional networking, or hiring or employment purposes, related to the </w:t>
      </w:r>
      <w:ins w:id="28" w:author="Yomi Olusunle" w:date="2019-08-08T13:26:00Z">
        <w:r w:rsidR="009A3A1B">
          <w:rPr>
            <w:rFonts w:ascii="Arial" w:eastAsia="Times New Roman" w:hAnsi="Arial" w:cs="Arial"/>
            <w:color w:val="333333"/>
            <w:sz w:val="24"/>
            <w:szCs w:val="24"/>
            <w:lang w:eastAsia="en-GB"/>
          </w:rPr>
          <w:t>s</w:t>
        </w:r>
      </w:ins>
      <w:del w:id="29" w:author="Yomi Olusunle" w:date="2019-08-08T13:26:00Z">
        <w:r w:rsidRPr="00162F3F" w:rsidDel="009A3A1B">
          <w:rPr>
            <w:rFonts w:ascii="Arial" w:eastAsia="Times New Roman" w:hAnsi="Arial" w:cs="Arial"/>
            <w:color w:val="333333"/>
            <w:sz w:val="24"/>
            <w:szCs w:val="24"/>
            <w:lang w:eastAsia="en-GB"/>
          </w:rPr>
          <w:delText>S</w:delText>
        </w:r>
      </w:del>
      <w:r w:rsidRPr="00162F3F">
        <w:rPr>
          <w:rFonts w:ascii="Arial" w:eastAsia="Times New Roman" w:hAnsi="Arial" w:cs="Arial"/>
          <w:color w:val="333333"/>
          <w:sz w:val="24"/>
          <w:szCs w:val="24"/>
          <w:lang w:eastAsia="en-GB"/>
        </w:rPr>
        <w:t>ervice, or</w:t>
      </w:r>
    </w:p>
    <w:p w14:paraId="45CB75AF" w14:textId="77777777" w:rsidR="00162F3F" w:rsidRPr="00162F3F" w:rsidRDefault="00162F3F" w:rsidP="00162F3F">
      <w:pPr>
        <w:shd w:val="clear" w:color="auto" w:fill="FAFAFA"/>
        <w:spacing w:after="0" w:line="420" w:lineRule="atLeast"/>
        <w:ind w:hanging="360"/>
        <w:rPr>
          <w:rFonts w:ascii="Arial" w:eastAsia="Times New Roman" w:hAnsi="Arial" w:cs="Arial"/>
          <w:color w:val="333333"/>
          <w:sz w:val="21"/>
          <w:szCs w:val="21"/>
          <w:lang w:eastAsia="en-GB"/>
        </w:rPr>
      </w:pPr>
      <w:r w:rsidRPr="00162F3F">
        <w:rPr>
          <w:rFonts w:ascii="Symbol" w:eastAsia="Times New Roman" w:hAnsi="Symbol" w:cs="Arial"/>
          <w:color w:val="333333"/>
          <w:sz w:val="20"/>
          <w:szCs w:val="20"/>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Arial" w:eastAsia="Times New Roman" w:hAnsi="Arial" w:cs="Arial"/>
          <w:color w:val="333333"/>
          <w:sz w:val="24"/>
          <w:szCs w:val="24"/>
          <w:lang w:eastAsia="en-GB"/>
        </w:rPr>
        <w:t>to make unsolicited phone calls or send unsolicited emails, or newsletters</w:t>
      </w:r>
      <w:bookmarkStart w:id="30" w:name="_msoanchor_1"/>
      <w:bookmarkEnd w:id="30"/>
      <w:r w:rsidRPr="00162F3F">
        <w:rPr>
          <w:rFonts w:ascii="Arial" w:eastAsia="Times New Roman" w:hAnsi="Arial" w:cs="Arial"/>
          <w:color w:val="333333"/>
          <w:sz w:val="21"/>
          <w:szCs w:val="21"/>
          <w:lang w:eastAsia="en-GB"/>
        </w:rPr>
        <w:fldChar w:fldCharType="begin"/>
      </w:r>
      <w:r w:rsidRPr="00162F3F">
        <w:rPr>
          <w:rFonts w:ascii="Arial" w:eastAsia="Times New Roman" w:hAnsi="Arial" w:cs="Arial"/>
          <w:color w:val="333333"/>
          <w:sz w:val="21"/>
          <w:szCs w:val="21"/>
          <w:lang w:eastAsia="en-GB"/>
        </w:rPr>
        <w:instrText xml:space="preserve"> HYPERLINK "file:///C:\\Users\\user\\Documents\\terseer\\Terms%20of%20Use%20for%20Beshortlisted.docx" \l "_msocom_1" </w:instrText>
      </w:r>
      <w:r w:rsidRPr="00162F3F">
        <w:rPr>
          <w:rFonts w:ascii="Arial" w:eastAsia="Times New Roman" w:hAnsi="Arial" w:cs="Arial"/>
          <w:color w:val="333333"/>
          <w:sz w:val="21"/>
          <w:szCs w:val="21"/>
          <w:lang w:eastAsia="en-GB"/>
        </w:rPr>
        <w:fldChar w:fldCharType="separate"/>
      </w:r>
      <w:r w:rsidRPr="00162F3F">
        <w:rPr>
          <w:rFonts w:ascii="Arial" w:eastAsia="Times New Roman" w:hAnsi="Arial" w:cs="Arial"/>
          <w:color w:val="333333"/>
          <w:sz w:val="24"/>
          <w:szCs w:val="24"/>
          <w:u w:val="single"/>
          <w:lang w:eastAsia="en-GB"/>
        </w:rPr>
        <w:t>[oO1]</w:t>
      </w:r>
      <w:r w:rsidRPr="00162F3F">
        <w:rPr>
          <w:rFonts w:ascii="Arial" w:eastAsia="Times New Roman" w:hAnsi="Arial" w:cs="Arial"/>
          <w:color w:val="333333"/>
          <w:sz w:val="21"/>
          <w:szCs w:val="21"/>
          <w:lang w:eastAsia="en-GB"/>
        </w:rPr>
        <w:fldChar w:fldCharType="end"/>
      </w:r>
      <w:r w:rsidRPr="00162F3F">
        <w:rPr>
          <w:rFonts w:ascii="Arial" w:eastAsia="Times New Roman" w:hAnsi="Arial" w:cs="Arial"/>
          <w:color w:val="333333"/>
          <w:sz w:val="24"/>
          <w:szCs w:val="24"/>
          <w:lang w:eastAsia="en-GB"/>
        </w:rPr>
        <w:t>  to resume holders or to contact any individual (unless they have agreed to be contacted or have demonstrated an interest in such communication).</w:t>
      </w:r>
    </w:p>
    <w:p w14:paraId="296E959D"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iii).     </w:t>
      </w:r>
      <w:r w:rsidRPr="00162F3F">
        <w:rPr>
          <w:rFonts w:ascii="Arial" w:eastAsia="Times New Roman" w:hAnsi="Arial" w:cs="Arial"/>
          <w:b/>
          <w:bCs/>
          <w:color w:val="333333"/>
          <w:sz w:val="24"/>
          <w:szCs w:val="24"/>
          <w:lang w:eastAsia="en-GB"/>
        </w:rPr>
        <w:t>Free Subscription – Specific Terms.</w:t>
      </w:r>
    </w:p>
    <w:p w14:paraId="126E761D" w14:textId="4D8EC23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If </w:t>
      </w:r>
      <w:ins w:id="31" w:author="Yomi Olusunle" w:date="2019-08-08T13:27:00Z">
        <w:r w:rsidR="009A3A1B">
          <w:rPr>
            <w:rFonts w:ascii="Arial" w:eastAsia="Times New Roman" w:hAnsi="Arial" w:cs="Arial"/>
            <w:color w:val="333333"/>
            <w:sz w:val="24"/>
            <w:szCs w:val="24"/>
            <w:lang w:eastAsia="en-GB"/>
          </w:rPr>
          <w:t xml:space="preserve">the  </w:t>
        </w:r>
      </w:ins>
      <w:del w:id="32" w:author="Yomi Olusunle" w:date="2019-08-08T13:27:00Z">
        <w:r w:rsidRPr="00162F3F" w:rsidDel="009A3A1B">
          <w:rPr>
            <w:rFonts w:ascii="Arial" w:eastAsia="Times New Roman" w:hAnsi="Arial" w:cs="Arial"/>
            <w:color w:val="333333"/>
            <w:sz w:val="24"/>
            <w:szCs w:val="24"/>
            <w:lang w:eastAsia="en-GB"/>
          </w:rPr>
          <w:delText>U</w:delText>
        </w:r>
      </w:del>
      <w:ins w:id="33" w:author="Yomi Olusunle" w:date="2019-08-08T13:27:00Z">
        <w:r w:rsidR="009A3A1B">
          <w:rPr>
            <w:rFonts w:ascii="Arial" w:eastAsia="Times New Roman" w:hAnsi="Arial" w:cs="Arial"/>
            <w:color w:val="333333"/>
            <w:sz w:val="24"/>
            <w:szCs w:val="24"/>
            <w:lang w:eastAsia="en-GB"/>
          </w:rPr>
          <w:t>u</w:t>
        </w:r>
      </w:ins>
      <w:r w:rsidRPr="00162F3F">
        <w:rPr>
          <w:rFonts w:ascii="Arial" w:eastAsia="Times New Roman" w:hAnsi="Arial" w:cs="Arial"/>
          <w:color w:val="333333"/>
          <w:sz w:val="24"/>
          <w:szCs w:val="24"/>
          <w:lang w:eastAsia="en-GB"/>
        </w:rPr>
        <w:t xml:space="preserve">ser has registered for a no-charge use of the Service, User may access the Service until it is cancelled by </w:t>
      </w:r>
      <w:proofErr w:type="spellStart"/>
      <w:r w:rsidRPr="00162F3F">
        <w:rPr>
          <w:rFonts w:ascii="Arial" w:eastAsia="Times New Roman" w:hAnsi="Arial" w:cs="Arial"/>
          <w:color w:val="333333"/>
          <w:sz w:val="24"/>
          <w:szCs w:val="24"/>
          <w:lang w:eastAsia="en-GB"/>
        </w:rPr>
        <w:t>BeShorlisted</w:t>
      </w:r>
      <w:proofErr w:type="spellEnd"/>
      <w:r w:rsidRPr="00162F3F">
        <w:rPr>
          <w:rFonts w:ascii="Arial" w:eastAsia="Times New Roman" w:hAnsi="Arial" w:cs="Arial"/>
          <w:color w:val="333333"/>
          <w:sz w:val="24"/>
          <w:szCs w:val="24"/>
          <w:lang w:eastAsia="en-GB"/>
        </w:rPr>
        <w:t>, with or without cause, or by User. All User information will be deleted after the no-charge period ends, unless it ends because User converts its account to a paid Service.</w:t>
      </w:r>
    </w:p>
    <w:p w14:paraId="32B5F45A"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iv).     </w:t>
      </w:r>
      <w:r w:rsidRPr="00162F3F">
        <w:rPr>
          <w:rFonts w:ascii="Arial" w:eastAsia="Times New Roman" w:hAnsi="Arial" w:cs="Arial"/>
          <w:b/>
          <w:bCs/>
          <w:color w:val="333333"/>
          <w:sz w:val="24"/>
          <w:szCs w:val="24"/>
          <w:lang w:eastAsia="en-GB"/>
        </w:rPr>
        <w:t>Responsibilities and Restrictions for Users</w:t>
      </w:r>
    </w:p>
    <w:p w14:paraId="096BF4EB"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Users must</w:t>
      </w:r>
    </w:p>
    <w:p w14:paraId="0D9F9525"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a.       Kee passwords secure and confidential</w:t>
      </w:r>
    </w:p>
    <w:p w14:paraId="3E2961A4"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b.       Not share passwords</w:t>
      </w:r>
    </w:p>
    <w:p w14:paraId="5493A911"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c.       Be responsible for activities personal/business account</w:t>
      </w:r>
    </w:p>
    <w:p w14:paraId="3FC9DEDF" w14:textId="34F6C2EF"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d.       Use commercially reasonable efforts to prevent unauthorised access to the </w:t>
      </w:r>
      <w:del w:id="34" w:author="Yomi Olusunle" w:date="2019-08-08T13:28:00Z">
        <w:r w:rsidRPr="00162F3F" w:rsidDel="009A3A1B">
          <w:rPr>
            <w:rFonts w:ascii="Arial" w:eastAsia="Times New Roman" w:hAnsi="Arial" w:cs="Arial"/>
            <w:color w:val="333333"/>
            <w:sz w:val="24"/>
            <w:szCs w:val="24"/>
            <w:lang w:eastAsia="en-GB"/>
          </w:rPr>
          <w:delText>Service, </w:delText>
        </w:r>
        <w:r w:rsidRPr="00162F3F" w:rsidDel="009A3A1B">
          <w:rPr>
            <w:rFonts w:ascii="Arial" w:eastAsia="Times New Roman" w:hAnsi="Arial" w:cs="Arial"/>
            <w:color w:val="333333"/>
            <w:sz w:val="21"/>
            <w:szCs w:val="21"/>
            <w:lang w:eastAsia="en-GB"/>
          </w:rPr>
          <w:delText>  </w:delText>
        </w:r>
      </w:del>
      <w:proofErr w:type="gramStart"/>
      <w:ins w:id="35" w:author="Yomi Olusunle" w:date="2019-08-08T13:28:00Z">
        <w:r w:rsidR="009A3A1B" w:rsidRPr="00162F3F">
          <w:rPr>
            <w:rFonts w:ascii="Arial" w:eastAsia="Times New Roman" w:hAnsi="Arial" w:cs="Arial"/>
            <w:color w:val="333333"/>
            <w:sz w:val="24"/>
            <w:szCs w:val="24"/>
            <w:lang w:eastAsia="en-GB"/>
          </w:rPr>
          <w:t>Service, </w:t>
        </w:r>
        <w:r w:rsidR="009A3A1B" w:rsidRPr="00162F3F">
          <w:rPr>
            <w:rFonts w:ascii="Arial" w:eastAsia="Times New Roman" w:hAnsi="Arial" w:cs="Arial"/>
            <w:color w:val="333333"/>
            <w:sz w:val="21"/>
            <w:szCs w:val="21"/>
            <w:lang w:eastAsia="en-GB"/>
          </w:rPr>
          <w:t> </w:t>
        </w:r>
      </w:ins>
      <w:r w:rsidRPr="00162F3F">
        <w:rPr>
          <w:rFonts w:ascii="Arial" w:eastAsia="Times New Roman" w:hAnsi="Arial" w:cs="Arial"/>
          <w:color w:val="333333"/>
          <w:sz w:val="21"/>
          <w:szCs w:val="21"/>
          <w:lang w:eastAsia="en-GB"/>
        </w:rPr>
        <w:t> </w:t>
      </w:r>
      <w:proofErr w:type="gramEnd"/>
      <w:r w:rsidRPr="00162F3F">
        <w:rPr>
          <w:rFonts w:ascii="Arial" w:eastAsia="Times New Roman" w:hAnsi="Arial" w:cs="Arial"/>
          <w:color w:val="333333"/>
          <w:sz w:val="21"/>
          <w:szCs w:val="21"/>
          <w:lang w:eastAsia="en-GB"/>
        </w:rPr>
        <w:t>   </w:t>
      </w:r>
      <w:r w:rsidRPr="00162F3F">
        <w:rPr>
          <w:rFonts w:ascii="Arial" w:eastAsia="Times New Roman" w:hAnsi="Arial" w:cs="Arial"/>
          <w:color w:val="333333"/>
          <w:sz w:val="24"/>
          <w:szCs w:val="24"/>
          <w:lang w:eastAsia="en-GB"/>
        </w:rPr>
        <w:t xml:space="preserve">and notify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promptly of any such unauthorised access</w:t>
      </w:r>
    </w:p>
    <w:p w14:paraId="3E77E7DB"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e.       Use the Service only in accordance with the Service documentation and applicable </w:t>
      </w:r>
      <w:r w:rsidRPr="00162F3F">
        <w:rPr>
          <w:rFonts w:ascii="Arial" w:eastAsia="Times New Roman" w:hAnsi="Arial" w:cs="Arial"/>
          <w:color w:val="333333"/>
          <w:sz w:val="21"/>
          <w:szCs w:val="21"/>
          <w:lang w:eastAsia="en-GB"/>
        </w:rPr>
        <w:t>       </w:t>
      </w:r>
      <w:r w:rsidRPr="00162F3F">
        <w:rPr>
          <w:rFonts w:ascii="Arial" w:eastAsia="Times New Roman" w:hAnsi="Arial" w:cs="Arial"/>
          <w:color w:val="333333"/>
          <w:sz w:val="24"/>
          <w:szCs w:val="24"/>
          <w:lang w:eastAsia="en-GB"/>
        </w:rPr>
        <w:t>law.</w:t>
      </w:r>
    </w:p>
    <w:p w14:paraId="1906840B"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User </w:t>
      </w:r>
      <w:r w:rsidRPr="00162F3F">
        <w:rPr>
          <w:rFonts w:ascii="Arial" w:eastAsia="Times New Roman" w:hAnsi="Arial" w:cs="Arial"/>
          <w:b/>
          <w:bCs/>
          <w:i/>
          <w:iCs/>
          <w:color w:val="333333"/>
          <w:sz w:val="24"/>
          <w:szCs w:val="24"/>
          <w:lang w:eastAsia="en-GB"/>
        </w:rPr>
        <w:t>may not:</w:t>
      </w:r>
    </w:p>
    <w:p w14:paraId="2A04586A" w14:textId="4CF0E80E" w:rsidR="00162F3F" w:rsidRPr="00162F3F" w:rsidRDefault="00162F3F" w:rsidP="00162F3F">
      <w:pPr>
        <w:shd w:val="clear" w:color="auto" w:fill="FAFAFA"/>
        <w:spacing w:after="0" w:line="240" w:lineRule="auto"/>
        <w:ind w:left="1080" w:hanging="72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a.        Use the Service to store or transmit infringing, unsolicited marketing emails, </w:t>
      </w:r>
      <w:del w:id="36" w:author="Yomi Olusunle" w:date="2019-08-08T13:28:00Z">
        <w:r w:rsidRPr="00162F3F" w:rsidDel="009A3A1B">
          <w:rPr>
            <w:rFonts w:ascii="Arial" w:eastAsia="Times New Roman" w:hAnsi="Arial" w:cs="Arial"/>
            <w:color w:val="333333"/>
            <w:sz w:val="24"/>
            <w:szCs w:val="24"/>
            <w:lang w:eastAsia="en-GB"/>
          </w:rPr>
          <w:delText>libelous</w:delText>
        </w:r>
      </w:del>
      <w:ins w:id="37" w:author="Yomi Olusunle" w:date="2019-08-08T13:28:00Z">
        <w:r w:rsidR="009A3A1B" w:rsidRPr="00162F3F">
          <w:rPr>
            <w:rFonts w:ascii="Arial" w:eastAsia="Times New Roman" w:hAnsi="Arial" w:cs="Arial"/>
            <w:color w:val="333333"/>
            <w:sz w:val="24"/>
            <w:szCs w:val="24"/>
            <w:lang w:eastAsia="en-GB"/>
          </w:rPr>
          <w:t>libellous</w:t>
        </w:r>
      </w:ins>
      <w:r w:rsidRPr="00162F3F">
        <w:rPr>
          <w:rFonts w:ascii="Arial" w:eastAsia="Times New Roman" w:hAnsi="Arial" w:cs="Arial"/>
          <w:color w:val="333333"/>
          <w:sz w:val="24"/>
          <w:szCs w:val="24"/>
          <w:lang w:eastAsia="en-GB"/>
        </w:rPr>
        <w:t>, or otherwise unlawful or tortious material, or to store or transmit material in violation of third-party rights</w:t>
      </w:r>
    </w:p>
    <w:p w14:paraId="03C099C0" w14:textId="77777777" w:rsidR="00162F3F" w:rsidRPr="00162F3F" w:rsidRDefault="00162F3F" w:rsidP="00162F3F">
      <w:pPr>
        <w:shd w:val="clear" w:color="auto" w:fill="FAFAFA"/>
        <w:spacing w:after="0" w:line="240" w:lineRule="auto"/>
        <w:ind w:left="1080" w:hanging="72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lastRenderedPageBreak/>
        <w:t>b.        </w:t>
      </w:r>
      <w:r w:rsidRPr="00162F3F">
        <w:rPr>
          <w:rFonts w:ascii="Arial" w:eastAsia="Times New Roman" w:hAnsi="Arial" w:cs="Arial"/>
          <w:color w:val="333333"/>
          <w:sz w:val="24"/>
          <w:szCs w:val="24"/>
          <w:shd w:val="clear" w:color="auto" w:fill="FFFF00"/>
          <w:lang w:eastAsia="en-GB"/>
        </w:rPr>
        <w:t>sell, resell, rent or lease the Service</w:t>
      </w:r>
    </w:p>
    <w:p w14:paraId="0ED719EB" w14:textId="51034C88" w:rsidR="00162F3F" w:rsidRPr="00162F3F" w:rsidRDefault="00162F3F" w:rsidP="00162F3F">
      <w:pPr>
        <w:shd w:val="clear" w:color="auto" w:fill="FAFAFA"/>
        <w:spacing w:after="0" w:line="240" w:lineRule="auto"/>
        <w:ind w:left="1080" w:hanging="72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c.        Interfere with or disrupt the integrity or performance of the </w:t>
      </w:r>
      <w:proofErr w:type="spellStart"/>
      <w:r w:rsidRPr="00162F3F">
        <w:rPr>
          <w:rFonts w:ascii="Arial" w:eastAsia="Times New Roman" w:hAnsi="Arial" w:cs="Arial"/>
          <w:color w:val="333333"/>
          <w:sz w:val="24"/>
          <w:szCs w:val="24"/>
          <w:lang w:eastAsia="en-GB"/>
        </w:rPr>
        <w:t>BeShorlisted</w:t>
      </w:r>
      <w:proofErr w:type="spellEnd"/>
      <w:r w:rsidRPr="00162F3F">
        <w:rPr>
          <w:rFonts w:ascii="Arial" w:eastAsia="Times New Roman" w:hAnsi="Arial" w:cs="Arial"/>
          <w:color w:val="333333"/>
          <w:sz w:val="24"/>
          <w:szCs w:val="24"/>
          <w:lang w:eastAsia="en-GB"/>
        </w:rPr>
        <w:t xml:space="preserve"> </w:t>
      </w:r>
      <w:ins w:id="38" w:author="Yomi Olusunle" w:date="2019-08-08T13:30:00Z">
        <w:r w:rsidR="009A3A1B">
          <w:rPr>
            <w:rFonts w:ascii="Arial" w:eastAsia="Times New Roman" w:hAnsi="Arial" w:cs="Arial"/>
            <w:color w:val="333333"/>
            <w:sz w:val="24"/>
            <w:szCs w:val="24"/>
            <w:lang w:eastAsia="en-GB"/>
          </w:rPr>
          <w:t>s</w:t>
        </w:r>
      </w:ins>
      <w:del w:id="39" w:author="Yomi Olusunle" w:date="2019-08-08T13:30:00Z">
        <w:r w:rsidRPr="00162F3F" w:rsidDel="009A3A1B">
          <w:rPr>
            <w:rFonts w:ascii="Arial" w:eastAsia="Times New Roman" w:hAnsi="Arial" w:cs="Arial"/>
            <w:color w:val="333333"/>
            <w:sz w:val="24"/>
            <w:szCs w:val="24"/>
            <w:lang w:eastAsia="en-GB"/>
          </w:rPr>
          <w:delText>S</w:delText>
        </w:r>
      </w:del>
      <w:r w:rsidRPr="00162F3F">
        <w:rPr>
          <w:rFonts w:ascii="Arial" w:eastAsia="Times New Roman" w:hAnsi="Arial" w:cs="Arial"/>
          <w:color w:val="333333"/>
          <w:sz w:val="24"/>
          <w:szCs w:val="24"/>
          <w:lang w:eastAsia="en-GB"/>
        </w:rPr>
        <w:t>ervice</w:t>
      </w:r>
    </w:p>
    <w:p w14:paraId="6D0A0491" w14:textId="069BE962" w:rsidR="00162F3F" w:rsidRPr="00162F3F" w:rsidRDefault="00162F3F" w:rsidP="00162F3F">
      <w:pPr>
        <w:shd w:val="clear" w:color="auto" w:fill="FAFAFA"/>
        <w:spacing w:after="0" w:line="240" w:lineRule="auto"/>
        <w:ind w:left="1080" w:hanging="72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d.        Attempt to gain unauthorised access to the </w:t>
      </w:r>
      <w:ins w:id="40" w:author="Yomi Olusunle" w:date="2019-08-08T13:30:00Z">
        <w:r w:rsidR="009A3A1B">
          <w:rPr>
            <w:rFonts w:ascii="Arial" w:eastAsia="Times New Roman" w:hAnsi="Arial" w:cs="Arial"/>
            <w:color w:val="333333"/>
            <w:sz w:val="24"/>
            <w:szCs w:val="24"/>
            <w:lang w:eastAsia="en-GB"/>
          </w:rPr>
          <w:t>s</w:t>
        </w:r>
      </w:ins>
      <w:del w:id="41" w:author="Yomi Olusunle" w:date="2019-08-08T13:30:00Z">
        <w:r w:rsidRPr="00162F3F" w:rsidDel="009A3A1B">
          <w:rPr>
            <w:rFonts w:ascii="Arial" w:eastAsia="Times New Roman" w:hAnsi="Arial" w:cs="Arial"/>
            <w:color w:val="333333"/>
            <w:sz w:val="24"/>
            <w:szCs w:val="24"/>
            <w:lang w:eastAsia="en-GB"/>
          </w:rPr>
          <w:delText>S</w:delText>
        </w:r>
      </w:del>
      <w:r w:rsidRPr="00162F3F">
        <w:rPr>
          <w:rFonts w:ascii="Arial" w:eastAsia="Times New Roman" w:hAnsi="Arial" w:cs="Arial"/>
          <w:color w:val="333333"/>
          <w:sz w:val="24"/>
          <w:szCs w:val="24"/>
          <w:lang w:eastAsia="en-GB"/>
        </w:rPr>
        <w:t>ervice or their related systems or networks</w:t>
      </w:r>
    </w:p>
    <w:p w14:paraId="345E115B" w14:textId="2654FE43" w:rsidR="00162F3F" w:rsidRPr="00162F3F" w:rsidRDefault="00162F3F" w:rsidP="00162F3F">
      <w:pPr>
        <w:shd w:val="clear" w:color="auto" w:fill="FAFAFA"/>
        <w:spacing w:after="0" w:line="240" w:lineRule="auto"/>
        <w:ind w:left="1080" w:hanging="72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e.        Attempt to reverse engineer the </w:t>
      </w:r>
      <w:ins w:id="42" w:author="Yomi Olusunle" w:date="2019-08-08T13:30:00Z">
        <w:r w:rsidR="009A3A1B">
          <w:rPr>
            <w:rFonts w:ascii="Arial" w:eastAsia="Times New Roman" w:hAnsi="Arial" w:cs="Arial"/>
            <w:color w:val="333333"/>
            <w:sz w:val="24"/>
            <w:szCs w:val="24"/>
            <w:lang w:eastAsia="en-GB"/>
          </w:rPr>
          <w:t>s</w:t>
        </w:r>
      </w:ins>
      <w:del w:id="43" w:author="Yomi Olusunle" w:date="2019-08-08T13:30:00Z">
        <w:r w:rsidRPr="00162F3F" w:rsidDel="009A3A1B">
          <w:rPr>
            <w:rFonts w:ascii="Arial" w:eastAsia="Times New Roman" w:hAnsi="Arial" w:cs="Arial"/>
            <w:color w:val="333333"/>
            <w:sz w:val="24"/>
            <w:szCs w:val="24"/>
            <w:lang w:eastAsia="en-GB"/>
          </w:rPr>
          <w:delText>S</w:delText>
        </w:r>
      </w:del>
      <w:r w:rsidRPr="00162F3F">
        <w:rPr>
          <w:rFonts w:ascii="Arial" w:eastAsia="Times New Roman" w:hAnsi="Arial" w:cs="Arial"/>
          <w:color w:val="333333"/>
          <w:sz w:val="24"/>
          <w:szCs w:val="24"/>
          <w:lang w:eastAsia="en-GB"/>
        </w:rPr>
        <w:t>ervice</w:t>
      </w:r>
    </w:p>
    <w:p w14:paraId="17CCB271" w14:textId="25AB29E2" w:rsidR="00162F3F" w:rsidRPr="00162F3F" w:rsidRDefault="00162F3F" w:rsidP="00162F3F">
      <w:pPr>
        <w:shd w:val="clear" w:color="auto" w:fill="FAFAFA"/>
        <w:spacing w:after="0" w:line="240" w:lineRule="auto"/>
        <w:ind w:left="1080" w:hanging="72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f.         Remove or modify any proprietary marking or restrictive legends in the Service or access the </w:t>
      </w:r>
      <w:ins w:id="44" w:author="Yomi Olusunle" w:date="2019-08-08T13:30:00Z">
        <w:r w:rsidR="009A3A1B">
          <w:rPr>
            <w:rFonts w:ascii="Arial" w:eastAsia="Times New Roman" w:hAnsi="Arial" w:cs="Arial"/>
            <w:color w:val="333333"/>
            <w:sz w:val="24"/>
            <w:szCs w:val="24"/>
            <w:lang w:eastAsia="en-GB"/>
          </w:rPr>
          <w:t>s</w:t>
        </w:r>
      </w:ins>
      <w:del w:id="45" w:author="Yomi Olusunle" w:date="2019-08-08T13:30:00Z">
        <w:r w:rsidRPr="00162F3F" w:rsidDel="009A3A1B">
          <w:rPr>
            <w:rFonts w:ascii="Arial" w:eastAsia="Times New Roman" w:hAnsi="Arial" w:cs="Arial"/>
            <w:color w:val="333333"/>
            <w:sz w:val="24"/>
            <w:szCs w:val="24"/>
            <w:lang w:eastAsia="en-GB"/>
          </w:rPr>
          <w:delText>S</w:delText>
        </w:r>
      </w:del>
      <w:r w:rsidRPr="00162F3F">
        <w:rPr>
          <w:rFonts w:ascii="Arial" w:eastAsia="Times New Roman" w:hAnsi="Arial" w:cs="Arial"/>
          <w:color w:val="333333"/>
          <w:sz w:val="24"/>
          <w:szCs w:val="24"/>
          <w:lang w:eastAsia="en-GB"/>
        </w:rPr>
        <w:t>ervice to build a competitive product or service, or copy any feature, function or graphic of the Service for competitive purposes.</w:t>
      </w:r>
    </w:p>
    <w:p w14:paraId="22E65F7C"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Admissibility to Use the Service.</w:t>
      </w:r>
    </w:p>
    <w:p w14:paraId="7AE9E7FE" w14:textId="6C94F96D"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if you are an individual, you affirm that you are of legal age to form a binding contract with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and meet </w:t>
      </w:r>
      <w:proofErr w:type="gramStart"/>
      <w:r w:rsidRPr="00162F3F">
        <w:rPr>
          <w:rFonts w:ascii="Arial" w:eastAsia="Times New Roman" w:hAnsi="Arial" w:cs="Arial"/>
          <w:color w:val="333333"/>
          <w:sz w:val="24"/>
          <w:szCs w:val="24"/>
          <w:lang w:eastAsia="en-GB"/>
        </w:rPr>
        <w:t>all of</w:t>
      </w:r>
      <w:proofErr w:type="gramEnd"/>
      <w:r w:rsidRPr="00162F3F">
        <w:rPr>
          <w:rFonts w:ascii="Arial" w:eastAsia="Times New Roman" w:hAnsi="Arial" w:cs="Arial"/>
          <w:color w:val="333333"/>
          <w:sz w:val="24"/>
          <w:szCs w:val="24"/>
          <w:lang w:eastAsia="en-GB"/>
        </w:rPr>
        <w:t xml:space="preserve"> the foregoing eligibility requirements. To be eligible to use the </w:t>
      </w:r>
      <w:del w:id="46" w:author="Yomi Olusunle" w:date="2019-08-08T13:30:00Z">
        <w:r w:rsidRPr="00162F3F" w:rsidDel="009A3A1B">
          <w:rPr>
            <w:rFonts w:ascii="Arial" w:eastAsia="Times New Roman" w:hAnsi="Arial" w:cs="Arial"/>
            <w:color w:val="333333"/>
            <w:sz w:val="24"/>
            <w:szCs w:val="24"/>
            <w:lang w:eastAsia="en-GB"/>
          </w:rPr>
          <w:delText>S</w:delText>
        </w:r>
      </w:del>
      <w:ins w:id="47" w:author="Yomi Olusunle" w:date="2019-08-08T13:30:00Z">
        <w:r w:rsidR="009A3A1B">
          <w:rPr>
            <w:rFonts w:ascii="Arial" w:eastAsia="Times New Roman" w:hAnsi="Arial" w:cs="Arial"/>
            <w:color w:val="333333"/>
            <w:sz w:val="24"/>
            <w:szCs w:val="24"/>
            <w:lang w:eastAsia="en-GB"/>
          </w:rPr>
          <w:t>s</w:t>
        </w:r>
      </w:ins>
      <w:r w:rsidRPr="00162F3F">
        <w:rPr>
          <w:rFonts w:ascii="Arial" w:eastAsia="Times New Roman" w:hAnsi="Arial" w:cs="Arial"/>
          <w:color w:val="333333"/>
          <w:sz w:val="24"/>
          <w:szCs w:val="24"/>
          <w:lang w:eastAsia="en-GB"/>
        </w:rPr>
        <w:t xml:space="preserve">ervice, </w:t>
      </w:r>
      <w:ins w:id="48" w:author="Yomi Olusunle" w:date="2019-08-08T13:31:00Z">
        <w:r w:rsidR="009A3A1B">
          <w:rPr>
            <w:rFonts w:ascii="Arial" w:eastAsia="Times New Roman" w:hAnsi="Arial" w:cs="Arial"/>
            <w:color w:val="333333"/>
            <w:sz w:val="24"/>
            <w:szCs w:val="24"/>
            <w:lang w:eastAsia="en-GB"/>
          </w:rPr>
          <w:t>u</w:t>
        </w:r>
      </w:ins>
      <w:del w:id="49" w:author="Yomi Olusunle" w:date="2019-08-08T13:31:00Z">
        <w:r w:rsidRPr="00162F3F" w:rsidDel="009A3A1B">
          <w:rPr>
            <w:rFonts w:ascii="Arial" w:eastAsia="Times New Roman" w:hAnsi="Arial" w:cs="Arial"/>
            <w:color w:val="333333"/>
            <w:sz w:val="24"/>
            <w:szCs w:val="24"/>
            <w:lang w:eastAsia="en-GB"/>
          </w:rPr>
          <w:delText>U</w:delText>
        </w:r>
      </w:del>
      <w:r w:rsidRPr="00162F3F">
        <w:rPr>
          <w:rFonts w:ascii="Arial" w:eastAsia="Times New Roman" w:hAnsi="Arial" w:cs="Arial"/>
          <w:color w:val="333333"/>
          <w:sz w:val="24"/>
          <w:szCs w:val="24"/>
          <w:lang w:eastAsia="en-GB"/>
        </w:rPr>
        <w:t>ser must meet the following criteria and represent and warrant that:</w:t>
      </w:r>
    </w:p>
    <w:p w14:paraId="7A75F434"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a.        User is 18 or above the age of 18 years (in the case of individuals)</w:t>
      </w:r>
    </w:p>
    <w:p w14:paraId="1A2675B0"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b.        Is not Blacklisted from using the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service.</w:t>
      </w:r>
    </w:p>
    <w:p w14:paraId="507DB216"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c.        Must maintain only one account</w:t>
      </w:r>
    </w:p>
    <w:p w14:paraId="0125C4F9"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d.       User has the full capacity to enter and agreement</w:t>
      </w:r>
    </w:p>
    <w:p w14:paraId="210222CE" w14:textId="2A31BDB0"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e.        Is not competing with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or a providing Competitive se</w:t>
      </w:r>
      <w:ins w:id="50" w:author="Yomi Olusunle" w:date="2019-08-08T13:31:00Z">
        <w:r w:rsidR="009A3A1B">
          <w:rPr>
            <w:rFonts w:ascii="Arial" w:eastAsia="Times New Roman" w:hAnsi="Arial" w:cs="Arial"/>
            <w:color w:val="333333"/>
            <w:sz w:val="24"/>
            <w:szCs w:val="24"/>
            <w:lang w:eastAsia="en-GB"/>
          </w:rPr>
          <w:t>r</w:t>
        </w:r>
      </w:ins>
      <w:r w:rsidRPr="00162F3F">
        <w:rPr>
          <w:rFonts w:ascii="Arial" w:eastAsia="Times New Roman" w:hAnsi="Arial" w:cs="Arial"/>
          <w:color w:val="333333"/>
          <w:sz w:val="24"/>
          <w:szCs w:val="24"/>
          <w:lang w:eastAsia="en-GB"/>
        </w:rPr>
        <w:t>vices</w:t>
      </w:r>
    </w:p>
    <w:p w14:paraId="69FE01F7" w14:textId="77777777" w:rsidR="00162F3F" w:rsidRPr="00162F3F" w:rsidRDefault="00162F3F" w:rsidP="00162F3F">
      <w:pPr>
        <w:shd w:val="clear" w:color="auto" w:fill="FAFAFA"/>
        <w:spacing w:after="0" w:line="240" w:lineRule="auto"/>
        <w:ind w:left="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p>
    <w:p w14:paraId="509E50DC"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Disclosure of User Information in Limited Situations.</w:t>
      </w:r>
    </w:p>
    <w:p w14:paraId="6490EE46"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proofErr w:type="spellStart"/>
      <w:r w:rsidRPr="00162F3F">
        <w:rPr>
          <w:rFonts w:ascii="Arial" w:eastAsia="Times New Roman" w:hAnsi="Arial" w:cs="Arial"/>
          <w:color w:val="333333"/>
          <w:sz w:val="24"/>
          <w:szCs w:val="24"/>
          <w:lang w:eastAsia="en-GB"/>
        </w:rPr>
        <w:t>BeShorlisted</w:t>
      </w:r>
      <w:proofErr w:type="spellEnd"/>
      <w:r w:rsidRPr="00162F3F">
        <w:rPr>
          <w:rFonts w:ascii="Arial" w:eastAsia="Times New Roman" w:hAnsi="Arial" w:cs="Arial"/>
          <w:color w:val="333333"/>
          <w:sz w:val="24"/>
          <w:szCs w:val="24"/>
          <w:lang w:eastAsia="en-GB"/>
        </w:rPr>
        <w:t xml:space="preserve"> may access, preserve, and disclose User’s registration and any other information if required to do so by law or in a good faith belief that such access preservation or disclosure is reasonably necessary in our opinion to:</w:t>
      </w:r>
    </w:p>
    <w:p w14:paraId="2711D1EB"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a.        Administer this agreement</w:t>
      </w:r>
    </w:p>
    <w:p w14:paraId="71AED9B8" w14:textId="64D18429"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b.       React to claims of a violation of the rights of third parties, whether the third party is a </w:t>
      </w:r>
      <w:del w:id="51" w:author="Yomi Olusunle" w:date="2019-08-08T13:41:00Z">
        <w:r w:rsidRPr="00162F3F" w:rsidDel="00620BC0">
          <w:rPr>
            <w:rFonts w:ascii="Arial" w:eastAsia="Times New Roman" w:hAnsi="Arial" w:cs="Arial"/>
            <w:color w:val="333333"/>
            <w:sz w:val="21"/>
            <w:szCs w:val="21"/>
            <w:lang w:eastAsia="en-GB"/>
          </w:rPr>
          <w:delText> </w:delText>
        </w:r>
      </w:del>
      <w:del w:id="52" w:author="Yomi Olusunle" w:date="2019-08-08T13:40:00Z">
        <w:r w:rsidRPr="00162F3F" w:rsidDel="00620BC0">
          <w:rPr>
            <w:rFonts w:ascii="Arial" w:eastAsia="Times New Roman" w:hAnsi="Arial" w:cs="Arial"/>
            <w:color w:val="333333"/>
            <w:sz w:val="21"/>
            <w:szCs w:val="21"/>
            <w:lang w:eastAsia="en-GB"/>
          </w:rPr>
          <w:delText>     </w:delText>
        </w:r>
      </w:del>
      <w:ins w:id="53" w:author="Yomi Olusunle" w:date="2019-08-08T13:41:00Z">
        <w:r w:rsidR="00620BC0">
          <w:rPr>
            <w:rFonts w:ascii="Arial" w:eastAsia="Times New Roman" w:hAnsi="Arial" w:cs="Arial"/>
            <w:color w:val="333333"/>
            <w:sz w:val="24"/>
            <w:szCs w:val="24"/>
            <w:lang w:eastAsia="en-GB"/>
          </w:rPr>
          <w:t>u</w:t>
        </w:r>
      </w:ins>
      <w:del w:id="54" w:author="Yomi Olusunle" w:date="2019-08-08T13:41:00Z">
        <w:r w:rsidRPr="00162F3F" w:rsidDel="00620BC0">
          <w:rPr>
            <w:rFonts w:ascii="Arial" w:eastAsia="Times New Roman" w:hAnsi="Arial" w:cs="Arial"/>
            <w:color w:val="333333"/>
            <w:sz w:val="24"/>
            <w:szCs w:val="24"/>
            <w:lang w:eastAsia="en-GB"/>
          </w:rPr>
          <w:delText>U</w:delText>
        </w:r>
      </w:del>
      <w:r w:rsidRPr="00162F3F">
        <w:rPr>
          <w:rFonts w:ascii="Arial" w:eastAsia="Times New Roman" w:hAnsi="Arial" w:cs="Arial"/>
          <w:color w:val="333333"/>
          <w:sz w:val="24"/>
          <w:szCs w:val="24"/>
          <w:lang w:eastAsia="en-GB"/>
        </w:rPr>
        <w:t>ser, individual, or government agency</w:t>
      </w:r>
    </w:p>
    <w:p w14:paraId="5BE34E45"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c.        Respond to customer service inquiries or protect the rights, property, or personal </w:t>
      </w:r>
      <w:del w:id="55" w:author="Yomi Olusunle" w:date="2019-08-08T13:41:00Z">
        <w:r w:rsidRPr="00162F3F" w:rsidDel="00620BC0">
          <w:rPr>
            <w:rFonts w:ascii="Arial" w:eastAsia="Times New Roman" w:hAnsi="Arial" w:cs="Arial"/>
            <w:color w:val="333333"/>
            <w:sz w:val="21"/>
            <w:szCs w:val="21"/>
            <w:lang w:eastAsia="en-GB"/>
          </w:rPr>
          <w:delText>       </w:delText>
        </w:r>
      </w:del>
      <w:r w:rsidRPr="00162F3F">
        <w:rPr>
          <w:rFonts w:ascii="Arial" w:eastAsia="Times New Roman" w:hAnsi="Arial" w:cs="Arial"/>
          <w:color w:val="333333"/>
          <w:sz w:val="24"/>
          <w:szCs w:val="24"/>
          <w:lang w:eastAsia="en-GB"/>
        </w:rPr>
        <w:t xml:space="preserve">safety of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other users or the public.</w:t>
      </w:r>
    </w:p>
    <w:p w14:paraId="3A3E9298"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Interaction with Users.</w:t>
      </w:r>
    </w:p>
    <w:p w14:paraId="0D8AAFC8"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may communicate with User through its account or through other means (including without limitation email, phone, mail or overnight mail) about User’s account.</w:t>
      </w:r>
    </w:p>
    <w:p w14:paraId="1C8647FA"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User Warranty of Submissions</w:t>
      </w:r>
      <w:r w:rsidRPr="00162F3F">
        <w:rPr>
          <w:rFonts w:ascii="Arial" w:eastAsia="Times New Roman" w:hAnsi="Arial" w:cs="Arial"/>
          <w:color w:val="333333"/>
          <w:sz w:val="24"/>
          <w:szCs w:val="24"/>
          <w:lang w:eastAsia="en-GB"/>
        </w:rPr>
        <w:t>.</w:t>
      </w:r>
    </w:p>
    <w:p w14:paraId="6683FDC3" w14:textId="63213375"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By providing information to the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site, </w:t>
      </w:r>
      <w:ins w:id="56" w:author="Yomi Olusunle" w:date="2019-08-08T13:44:00Z">
        <w:r w:rsidR="00620BC0">
          <w:rPr>
            <w:rFonts w:ascii="Arial" w:eastAsia="Times New Roman" w:hAnsi="Arial" w:cs="Arial"/>
            <w:color w:val="333333"/>
            <w:sz w:val="24"/>
            <w:szCs w:val="24"/>
            <w:lang w:eastAsia="en-GB"/>
          </w:rPr>
          <w:t>the u</w:t>
        </w:r>
      </w:ins>
      <w:del w:id="57" w:author="Yomi Olusunle" w:date="2019-08-08T13:44:00Z">
        <w:r w:rsidRPr="00162F3F" w:rsidDel="00620BC0">
          <w:rPr>
            <w:rFonts w:ascii="Arial" w:eastAsia="Times New Roman" w:hAnsi="Arial" w:cs="Arial"/>
            <w:color w:val="333333"/>
            <w:sz w:val="24"/>
            <w:szCs w:val="24"/>
            <w:lang w:eastAsia="en-GB"/>
          </w:rPr>
          <w:delText>U</w:delText>
        </w:r>
      </w:del>
      <w:r w:rsidRPr="00162F3F">
        <w:rPr>
          <w:rFonts w:ascii="Arial" w:eastAsia="Times New Roman" w:hAnsi="Arial" w:cs="Arial"/>
          <w:color w:val="333333"/>
          <w:sz w:val="24"/>
          <w:szCs w:val="24"/>
          <w:lang w:eastAsia="en-GB"/>
        </w:rPr>
        <w:t xml:space="preserve">ser represents and warrants that </w:t>
      </w:r>
      <w:ins w:id="58" w:author="Yomi Olusunle" w:date="2019-08-08T13:44:00Z">
        <w:r w:rsidR="00620BC0">
          <w:rPr>
            <w:rFonts w:ascii="Arial" w:eastAsia="Times New Roman" w:hAnsi="Arial" w:cs="Arial"/>
            <w:color w:val="333333"/>
            <w:sz w:val="24"/>
            <w:szCs w:val="24"/>
            <w:lang w:eastAsia="en-GB"/>
          </w:rPr>
          <w:t>u</w:t>
        </w:r>
      </w:ins>
      <w:del w:id="59" w:author="Yomi Olusunle" w:date="2019-08-08T13:44:00Z">
        <w:r w:rsidRPr="00162F3F" w:rsidDel="00620BC0">
          <w:rPr>
            <w:rFonts w:ascii="Arial" w:eastAsia="Times New Roman" w:hAnsi="Arial" w:cs="Arial"/>
            <w:color w:val="333333"/>
            <w:sz w:val="24"/>
            <w:szCs w:val="24"/>
            <w:lang w:eastAsia="en-GB"/>
          </w:rPr>
          <w:delText>U</w:delText>
        </w:r>
      </w:del>
      <w:r w:rsidRPr="00162F3F">
        <w:rPr>
          <w:rFonts w:ascii="Arial" w:eastAsia="Times New Roman" w:hAnsi="Arial" w:cs="Arial"/>
          <w:color w:val="333333"/>
          <w:sz w:val="24"/>
          <w:szCs w:val="24"/>
          <w:lang w:eastAsia="en-GB"/>
        </w:rPr>
        <w:t xml:space="preserve">ser is eligible to submit the information and that the information is accurate and truthful, and not misleading, confidential, or provided in violation of any contractual restriction or other </w:t>
      </w:r>
      <w:proofErr w:type="gramStart"/>
      <w:r w:rsidRPr="00162F3F">
        <w:rPr>
          <w:rFonts w:ascii="Arial" w:eastAsia="Times New Roman" w:hAnsi="Arial" w:cs="Arial"/>
          <w:color w:val="333333"/>
          <w:sz w:val="24"/>
          <w:szCs w:val="24"/>
          <w:lang w:eastAsia="en-GB"/>
        </w:rPr>
        <w:t>third party</w:t>
      </w:r>
      <w:proofErr w:type="gramEnd"/>
      <w:r w:rsidRPr="00162F3F">
        <w:rPr>
          <w:rFonts w:ascii="Arial" w:eastAsia="Times New Roman" w:hAnsi="Arial" w:cs="Arial"/>
          <w:color w:val="333333"/>
          <w:sz w:val="24"/>
          <w:szCs w:val="24"/>
          <w:lang w:eastAsia="en-GB"/>
        </w:rPr>
        <w:t xml:space="preserve"> right. It is User’s responsibility to keep their profile information accurate and updated.</w:t>
      </w:r>
    </w:p>
    <w:p w14:paraId="70AB07AA" w14:textId="0444FEF5"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If the usage </w:t>
      </w:r>
      <w:proofErr w:type="spellStart"/>
      <w:r w:rsidRPr="00162F3F">
        <w:rPr>
          <w:rFonts w:ascii="Arial" w:eastAsia="Times New Roman" w:hAnsi="Arial" w:cs="Arial"/>
          <w:color w:val="333333"/>
          <w:sz w:val="24"/>
          <w:szCs w:val="24"/>
          <w:lang w:eastAsia="en-GB"/>
        </w:rPr>
        <w:t>BeShotlisted’s</w:t>
      </w:r>
      <w:proofErr w:type="spellEnd"/>
      <w:r w:rsidRPr="00162F3F">
        <w:rPr>
          <w:rFonts w:ascii="Arial" w:eastAsia="Times New Roman" w:hAnsi="Arial" w:cs="Arial"/>
          <w:color w:val="333333"/>
          <w:sz w:val="24"/>
          <w:szCs w:val="24"/>
          <w:lang w:eastAsia="en-GB"/>
        </w:rPr>
        <w:t xml:space="preserve"> Content and Personal Profiles provided within the Service exceeds a certain reasonable limit, then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reserves the right to immediately disable the account, or suspend the viewing or downloading of such information, or both, until the purpose for which </w:t>
      </w:r>
      <w:ins w:id="60" w:author="Yomi Olusunle" w:date="2019-08-08T13:48:00Z">
        <w:r w:rsidR="009E70B4">
          <w:rPr>
            <w:rFonts w:ascii="Arial" w:eastAsia="Times New Roman" w:hAnsi="Arial" w:cs="Arial"/>
            <w:color w:val="333333"/>
            <w:sz w:val="24"/>
            <w:szCs w:val="24"/>
            <w:lang w:eastAsia="en-GB"/>
          </w:rPr>
          <w:t>u</w:t>
        </w:r>
      </w:ins>
      <w:del w:id="61" w:author="Yomi Olusunle" w:date="2019-08-08T13:48:00Z">
        <w:r w:rsidRPr="00162F3F" w:rsidDel="009E70B4">
          <w:rPr>
            <w:rFonts w:ascii="Arial" w:eastAsia="Times New Roman" w:hAnsi="Arial" w:cs="Arial"/>
            <w:color w:val="333333"/>
            <w:sz w:val="24"/>
            <w:szCs w:val="24"/>
            <w:lang w:eastAsia="en-GB"/>
          </w:rPr>
          <w:delText>U</w:delText>
        </w:r>
      </w:del>
      <w:r w:rsidRPr="00162F3F">
        <w:rPr>
          <w:rFonts w:ascii="Arial" w:eastAsia="Times New Roman" w:hAnsi="Arial" w:cs="Arial"/>
          <w:color w:val="333333"/>
          <w:sz w:val="24"/>
          <w:szCs w:val="24"/>
          <w:lang w:eastAsia="en-GB"/>
        </w:rPr>
        <w:t xml:space="preserve">ser was using the information is validated by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in its discretion.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has no liability to User if it decreases User’s access to certain information under this clause.</w:t>
      </w:r>
    </w:p>
    <w:p w14:paraId="6C51FF30"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Payments</w:t>
      </w:r>
    </w:p>
    <w:p w14:paraId="20B7CD26"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User may use the Service for no charge or for a fee, depending on the Service selected when signing up. If User purchases any Service for a fee using a payment card, User agrees to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storing its payment card information. User also </w:t>
      </w:r>
      <w:r w:rsidRPr="00162F3F">
        <w:rPr>
          <w:rFonts w:ascii="Arial" w:eastAsia="Times New Roman" w:hAnsi="Arial" w:cs="Arial"/>
          <w:color w:val="333333"/>
          <w:sz w:val="24"/>
          <w:szCs w:val="24"/>
          <w:lang w:eastAsia="en-GB"/>
        </w:rPr>
        <w:lastRenderedPageBreak/>
        <w:t>agrees to pay the applicable fees as they becom</w:t>
      </w:r>
      <w:bookmarkStart w:id="62" w:name="_GoBack"/>
      <w:bookmarkEnd w:id="62"/>
      <w:r w:rsidRPr="00162F3F">
        <w:rPr>
          <w:rFonts w:ascii="Arial" w:eastAsia="Times New Roman" w:hAnsi="Arial" w:cs="Arial"/>
          <w:color w:val="333333"/>
          <w:sz w:val="24"/>
          <w:szCs w:val="24"/>
          <w:lang w:eastAsia="en-GB"/>
        </w:rPr>
        <w:t xml:space="preserve">e due plus all related taxes (sales, use, VAT, withholding, and other similar taxes) if applicable, and to reimburse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for all collection costs. User understands that at the time of ordering the Service there may be additional terms related to the Service User selects.</w:t>
      </w:r>
    </w:p>
    <w:p w14:paraId="4645F642" w14:textId="77777777" w:rsidR="00162F3F" w:rsidRPr="00162F3F" w:rsidRDefault="00162F3F" w:rsidP="00162F3F">
      <w:pPr>
        <w:shd w:val="clear" w:color="auto" w:fill="FAFAFA"/>
        <w:spacing w:after="0" w:line="240" w:lineRule="auto"/>
        <w:ind w:left="360" w:hanging="360"/>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A.</w:t>
      </w:r>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1"/>
          <w:szCs w:val="21"/>
          <w:lang w:eastAsia="en-GB"/>
        </w:rPr>
        <w:t>Card Payments</w:t>
      </w:r>
      <w:r w:rsidRPr="00162F3F">
        <w:rPr>
          <w:rFonts w:ascii="Arial" w:eastAsia="Times New Roman" w:hAnsi="Arial" w:cs="Arial"/>
          <w:color w:val="333333"/>
          <w:sz w:val="21"/>
          <w:szCs w:val="21"/>
          <w:lang w:eastAsia="en-GB"/>
        </w:rPr>
        <w:t>.</w:t>
      </w:r>
    </w:p>
    <w:p w14:paraId="05051873"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User may pay for the Services online, and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will charge its payment card for all purchases and for any additional amounts (including any taxes and late fees, as applicable) owed to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If User wants to designate a different payment card or update the expiration date of its payment card, User must change its information online in the account within the Service or contact </w:t>
      </w:r>
      <w:proofErr w:type="spellStart"/>
      <w:r w:rsidRPr="00162F3F">
        <w:rPr>
          <w:rFonts w:ascii="Arial" w:eastAsia="Times New Roman" w:hAnsi="Arial" w:cs="Arial"/>
          <w:color w:val="333333"/>
          <w:sz w:val="24"/>
          <w:szCs w:val="24"/>
          <w:lang w:eastAsia="en-GB"/>
        </w:rPr>
        <w:t>BeShorlisted</w:t>
      </w:r>
      <w:proofErr w:type="spellEnd"/>
      <w:r w:rsidRPr="00162F3F">
        <w:rPr>
          <w:rFonts w:ascii="Arial" w:eastAsia="Times New Roman" w:hAnsi="Arial" w:cs="Arial"/>
          <w:color w:val="333333"/>
          <w:sz w:val="24"/>
          <w:szCs w:val="24"/>
          <w:lang w:eastAsia="en-GB"/>
        </w:rPr>
        <w:t xml:space="preserve"> support in advance of the next payment due date. If a User’s payment card changes or expires, or is revoked, disputed or not valid for any other reason,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may suspend, terminate, or both (without liability) User’s use of the Service upon 5 </w:t>
      </w:r>
      <w:proofErr w:type="spellStart"/>
      <w:r w:rsidRPr="00162F3F">
        <w:rPr>
          <w:rFonts w:ascii="Arial" w:eastAsia="Times New Roman" w:hAnsi="Arial" w:cs="Arial"/>
          <w:color w:val="333333"/>
          <w:sz w:val="24"/>
          <w:szCs w:val="24"/>
          <w:lang w:eastAsia="en-GB"/>
        </w:rPr>
        <w:t>days notice</w:t>
      </w:r>
      <w:proofErr w:type="spellEnd"/>
      <w:r w:rsidRPr="00162F3F">
        <w:rPr>
          <w:rFonts w:ascii="Arial" w:eastAsia="Times New Roman" w:hAnsi="Arial" w:cs="Arial"/>
          <w:color w:val="333333"/>
          <w:sz w:val="24"/>
          <w:szCs w:val="24"/>
          <w:lang w:eastAsia="en-GB"/>
        </w:rPr>
        <w:t xml:space="preserve"> sent under this agreement.</w:t>
      </w:r>
    </w:p>
    <w:p w14:paraId="2F87986B"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DISCLAIMERS</w:t>
      </w:r>
      <w:r w:rsidRPr="00162F3F">
        <w:rPr>
          <w:rFonts w:ascii="Arial" w:eastAsia="Times New Roman" w:hAnsi="Arial" w:cs="Arial"/>
          <w:color w:val="333333"/>
          <w:sz w:val="24"/>
          <w:szCs w:val="24"/>
          <w:lang w:eastAsia="en-GB"/>
        </w:rPr>
        <w:t>.</w:t>
      </w:r>
    </w:p>
    <w:p w14:paraId="7FEF13E3"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IN SOME SITUATIONS,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relies upon public information and data obtained from many sources, the accuracy of which cannot be guaranteed.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makes no representation or warranty as to the accuracy of information provided AS PART OF THE SERVICE.</w:t>
      </w:r>
    </w:p>
    <w:p w14:paraId="11DAF590"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The service allows individuals and organisations to connect with each other for networking, recruitment, and business purposes.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is not involved in ANY ACTUAL transaction BETWEEN ANY USERS.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DOES NOT have control over the quality, safety or legality OF INFORMATION PROVIDED by the Users (including all reports, PERSONAL profiles, tenders, among other things), the truth or accuracy of the information provided, the ability of employers to offer job opportunities or the ability of CANDIDATES to fill job openings.</w:t>
      </w:r>
    </w:p>
    <w:p w14:paraId="180B3FCD"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User is solely responsible for the content and accuracy of their profile and other information provided by them within the service.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is under no legal obligation to, and generally does not, control the information provided by other users that is made available through the service. By its very nature, an INDIVIDUAL’S INFORMATION may BE INACCURATE, deceptively labelled or false.</w:t>
      </w:r>
    </w:p>
    <w:p w14:paraId="029B4E94"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Because user authentication on the Internet is very difficult,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does not confirm that each user is who they claim to be. IF there is a dispute with ONE OR MORE USERS, EACH user HEREBY releases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(and its employees) from claims, demands, and damages of every kind, known and unknown, suspected and unsuspected, disclosed and undisclosed, arising out of or in any way connected with such disputes.</w:t>
      </w:r>
    </w:p>
    <w:p w14:paraId="1B223299"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USER UNDERSTANDS THAT SOME OF THE THIRD-PARTY WEBSITES, DATA SERVICES OR LINKED SITES THAT THE SERVICES USE MAY BE UNAVAILABLE TEMPORARILY OR PERMANENTLY, AND BESHORTLISTED IS NOT RESPONSIBLE FOR ANY SUCH UNAVAILABILITY.  </w:t>
      </w:r>
      <w:proofErr w:type="gramStart"/>
      <w:r w:rsidRPr="00162F3F">
        <w:rPr>
          <w:rFonts w:ascii="Arial" w:eastAsia="Times New Roman" w:hAnsi="Arial" w:cs="Arial"/>
          <w:color w:val="333333"/>
          <w:sz w:val="24"/>
          <w:szCs w:val="24"/>
          <w:lang w:eastAsia="en-GB"/>
        </w:rPr>
        <w:t>HOWEVER</w:t>
      </w:r>
      <w:proofErr w:type="gramEnd"/>
      <w:r w:rsidRPr="00162F3F">
        <w:rPr>
          <w:rFonts w:ascii="Arial" w:eastAsia="Times New Roman" w:hAnsi="Arial" w:cs="Arial"/>
          <w:color w:val="333333"/>
          <w:sz w:val="24"/>
          <w:szCs w:val="24"/>
          <w:lang w:eastAsia="en-GB"/>
        </w:rPr>
        <w:t xml:space="preserve"> USER MAY TERMINATE THIS AGREEMENT AT THE END OF THAT MONTH (FOR ITS CONVENIENCE) UPON ANY SUCH UNAVAILABILITY ON A PERMANENT BASIS.</w:t>
      </w:r>
    </w:p>
    <w:p w14:paraId="09FBDF38"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BESHORTLISTED DISCLAIMS ALL OTHER WARRANTIES, INCLUDING, WITHOUT LIMITATION, ANY WARRANTY THAT SERVICES WILL BE UNINTERRUPTED, ERROR FREE, WITHOUT DELAY AND THE IMPLIED WARRANTIES OF MERCHANTABILITY, NON-INFRINGEMENT AND FITNESS FOR A PARTICULAR PURPOSE.  WHILE BESHORTLISTED TAKES REASONABLE MEASURES TO SECURE THE SERVICE, BESHORTLISTED DOES NOT GUARANTY THAT THE SERVICE CANNOT BE COMPROMISED. </w:t>
      </w:r>
      <w:r w:rsidRPr="00162F3F">
        <w:rPr>
          <w:rFonts w:ascii="Arial" w:eastAsia="Times New Roman" w:hAnsi="Arial" w:cs="Arial"/>
          <w:color w:val="333333"/>
          <w:sz w:val="24"/>
          <w:szCs w:val="24"/>
          <w:lang w:eastAsia="en-GB"/>
        </w:rPr>
        <w:lastRenderedPageBreak/>
        <w:t>BESHORTLISTED DOES NOT GUARANTY THAT THE USER’S RESULTS CAN BE ACHIEVED BY USING THE SERVICE. </w:t>
      </w:r>
    </w:p>
    <w:p w14:paraId="1EAF2456"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Proprietary Rights</w:t>
      </w:r>
      <w:r w:rsidRPr="00162F3F">
        <w:rPr>
          <w:rFonts w:ascii="Arial" w:eastAsia="Times New Roman" w:hAnsi="Arial" w:cs="Arial"/>
          <w:color w:val="333333"/>
          <w:sz w:val="24"/>
          <w:szCs w:val="24"/>
          <w:lang w:eastAsia="en-GB"/>
        </w:rPr>
        <w:t>.</w:t>
      </w:r>
    </w:p>
    <w:p w14:paraId="4011CB89"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The software, </w:t>
      </w:r>
      <w:proofErr w:type="spellStart"/>
      <w:r w:rsidRPr="00162F3F">
        <w:rPr>
          <w:rFonts w:ascii="Arial" w:eastAsia="Times New Roman" w:hAnsi="Arial" w:cs="Arial"/>
          <w:color w:val="333333"/>
          <w:sz w:val="24"/>
          <w:szCs w:val="24"/>
          <w:lang w:eastAsia="en-GB"/>
        </w:rPr>
        <w:t>BeShorlisted</w:t>
      </w:r>
      <w:proofErr w:type="spellEnd"/>
      <w:r w:rsidRPr="00162F3F">
        <w:rPr>
          <w:rFonts w:ascii="Arial" w:eastAsia="Times New Roman" w:hAnsi="Arial" w:cs="Arial"/>
          <w:color w:val="333333"/>
          <w:sz w:val="24"/>
          <w:szCs w:val="24"/>
          <w:lang w:eastAsia="en-GB"/>
        </w:rPr>
        <w:t xml:space="preserve"> Content, workflow processes, user interface, designs, know-how and other technologies provided by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as part of the Service are the proprietary property of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or its licensors, and all right, title and interest in and to such items, including all associated intellectual property rights, remain only with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reserves all rights not expressly granted in this agreement.</w:t>
      </w:r>
    </w:p>
    <w:p w14:paraId="05BA2DE0"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Feedback.</w:t>
      </w:r>
    </w:p>
    <w:p w14:paraId="527E9B74"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By submitting ideas, suggestions or feedback to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regarding the Service, User agrees that such items submitted do not contain confidential or proprietary information, and User hereby grants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an irrevocable, royalty-free and full paid, perpetual license to such items for any business purpose.</w:t>
      </w:r>
    </w:p>
    <w:p w14:paraId="5E1E8A01"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LIMIT ON LIABILITY AND DISCLAIMER OF DAMAGE</w:t>
      </w:r>
      <w:r w:rsidRPr="00162F3F">
        <w:rPr>
          <w:rFonts w:ascii="Arial" w:eastAsia="Times New Roman" w:hAnsi="Arial" w:cs="Arial"/>
          <w:color w:val="333333"/>
          <w:sz w:val="24"/>
          <w:szCs w:val="24"/>
          <w:lang w:eastAsia="en-GB"/>
        </w:rPr>
        <w:t>.</w:t>
      </w:r>
    </w:p>
    <w:p w14:paraId="54A13289"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There may be situations in which, as a result of material breach or other liability arising under or related to this agreement, User is entitled to make a claim for damages against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In each situation (regardless of the form of the legal action (e.g. contract or tort claims)),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is not responsible BEYOND THE amount of any direct damage up to the amount paid by User to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within the previous 12 months, or in the case of free ACCOUNTS N15,000 (fifteen thousand Naira).</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will not be  responsible for any of the FOLLOWING, ARISING out of or related to this agreement (even if it knows of the possibility of such damage or loss):</w:t>
      </w:r>
    </w:p>
    <w:p w14:paraId="471C9A5F" w14:textId="77777777" w:rsidR="00162F3F" w:rsidRPr="00162F3F" w:rsidRDefault="00162F3F" w:rsidP="00162F3F">
      <w:pPr>
        <w:shd w:val="clear" w:color="auto" w:fill="FAFAFA"/>
        <w:spacing w:after="0" w:line="420" w:lineRule="atLeast"/>
        <w:ind w:hanging="360"/>
        <w:rPr>
          <w:rFonts w:ascii="Arial" w:eastAsia="Times New Roman" w:hAnsi="Arial" w:cs="Arial"/>
          <w:color w:val="333333"/>
          <w:sz w:val="21"/>
          <w:szCs w:val="21"/>
          <w:lang w:eastAsia="en-GB"/>
        </w:rPr>
      </w:pPr>
      <w:r w:rsidRPr="00162F3F">
        <w:rPr>
          <w:rFonts w:ascii="Symbol" w:eastAsia="Times New Roman" w:hAnsi="Symbol" w:cs="Arial"/>
          <w:color w:val="333333"/>
          <w:sz w:val="20"/>
          <w:szCs w:val="20"/>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Arial" w:eastAsia="Times New Roman" w:hAnsi="Arial" w:cs="Arial"/>
          <w:color w:val="333333"/>
          <w:sz w:val="24"/>
          <w:szCs w:val="24"/>
          <w:lang w:eastAsia="en-GB"/>
        </w:rPr>
        <w:t>loss of, or damage to, data or information;</w:t>
      </w:r>
    </w:p>
    <w:p w14:paraId="2F5AF7DE" w14:textId="77777777" w:rsidR="00162F3F" w:rsidRPr="00162F3F" w:rsidRDefault="00162F3F" w:rsidP="00162F3F">
      <w:pPr>
        <w:shd w:val="clear" w:color="auto" w:fill="FAFAFA"/>
        <w:spacing w:after="0" w:line="420" w:lineRule="atLeast"/>
        <w:ind w:hanging="360"/>
        <w:rPr>
          <w:rFonts w:ascii="Arial" w:eastAsia="Times New Roman" w:hAnsi="Arial" w:cs="Arial"/>
          <w:color w:val="333333"/>
          <w:sz w:val="21"/>
          <w:szCs w:val="21"/>
          <w:lang w:eastAsia="en-GB"/>
        </w:rPr>
      </w:pPr>
      <w:r w:rsidRPr="00162F3F">
        <w:rPr>
          <w:rFonts w:ascii="Symbol" w:eastAsia="Times New Roman" w:hAnsi="Symbol" w:cs="Arial"/>
          <w:color w:val="333333"/>
          <w:sz w:val="20"/>
          <w:szCs w:val="20"/>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Arial" w:eastAsia="Times New Roman" w:hAnsi="Arial" w:cs="Arial"/>
          <w:color w:val="333333"/>
          <w:sz w:val="24"/>
          <w:szCs w:val="24"/>
          <w:lang w:eastAsia="en-GB"/>
        </w:rPr>
        <w:t>lost profits, REVENUE OPPORTUNITY, OR PRODUCTIVITY; or</w:t>
      </w:r>
    </w:p>
    <w:p w14:paraId="4FE3D2D1" w14:textId="77777777" w:rsidR="00162F3F" w:rsidRPr="00162F3F" w:rsidRDefault="00162F3F" w:rsidP="00162F3F">
      <w:pPr>
        <w:shd w:val="clear" w:color="auto" w:fill="FAFAFA"/>
        <w:spacing w:after="0" w:line="420" w:lineRule="atLeast"/>
        <w:ind w:hanging="360"/>
        <w:rPr>
          <w:rFonts w:ascii="Arial" w:eastAsia="Times New Roman" w:hAnsi="Arial" w:cs="Arial"/>
          <w:color w:val="333333"/>
          <w:sz w:val="21"/>
          <w:szCs w:val="21"/>
          <w:lang w:eastAsia="en-GB"/>
        </w:rPr>
      </w:pPr>
      <w:r w:rsidRPr="00162F3F">
        <w:rPr>
          <w:rFonts w:ascii="Symbol" w:eastAsia="Times New Roman" w:hAnsi="Symbol" w:cs="Arial"/>
          <w:color w:val="333333"/>
          <w:sz w:val="20"/>
          <w:szCs w:val="20"/>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Symbol" w:eastAsia="Times New Roman" w:hAnsi="Symbol" w:cs="Arial"/>
          <w:color w:val="333333"/>
          <w:sz w:val="14"/>
          <w:szCs w:val="14"/>
          <w:lang w:eastAsia="en-GB"/>
        </w:rPr>
        <w:t></w:t>
      </w:r>
      <w:r w:rsidRPr="00162F3F">
        <w:rPr>
          <w:rFonts w:ascii="Arial" w:eastAsia="Times New Roman" w:hAnsi="Arial" w:cs="Arial"/>
          <w:color w:val="333333"/>
          <w:sz w:val="24"/>
          <w:szCs w:val="24"/>
          <w:lang w:eastAsia="en-GB"/>
        </w:rPr>
        <w:t>other special, consequential, or indirect damages.</w:t>
      </w:r>
    </w:p>
    <w:p w14:paraId="721B8D97"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Some states or countries do not allow the exclusion or limitation of incidental or consequential damages, so the above limitation or exclusion may not apply.</w:t>
      </w:r>
    </w:p>
    <w:p w14:paraId="2613C8C0"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TERM, TERMINATION AND SUSPENSION OF SERVICE.</w:t>
      </w:r>
    </w:p>
    <w:p w14:paraId="600940FE"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4"/>
          <w:szCs w:val="24"/>
          <w:lang w:eastAsia="en-GB"/>
        </w:rPr>
        <w:t>Term</w:t>
      </w:r>
      <w:r w:rsidRPr="00162F3F">
        <w:rPr>
          <w:rFonts w:ascii="Arial" w:eastAsia="Times New Roman" w:hAnsi="Arial" w:cs="Arial"/>
          <w:color w:val="333333"/>
          <w:sz w:val="24"/>
          <w:szCs w:val="24"/>
          <w:lang w:eastAsia="en-GB"/>
        </w:rPr>
        <w:t xml:space="preserve">: User can terminate this agreement any time. Any prepaid fees are refundable according to the cancellation policy terms. Unless terminated by User, this agreement continues for the duration specified when User ordered the Service, and auto-renews for the duration as specified when ordering according to the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renewal policy terms.</w:t>
      </w:r>
    </w:p>
    <w:p w14:paraId="5E0F48E8"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4"/>
          <w:szCs w:val="24"/>
          <w:lang w:eastAsia="en-GB"/>
        </w:rPr>
        <w:t>Mutual Termination for Material Breach: </w:t>
      </w:r>
      <w:r w:rsidRPr="00162F3F">
        <w:rPr>
          <w:rFonts w:ascii="Arial" w:eastAsia="Times New Roman" w:hAnsi="Arial" w:cs="Arial"/>
          <w:color w:val="333333"/>
          <w:sz w:val="24"/>
          <w:szCs w:val="24"/>
          <w:lang w:eastAsia="en-GB"/>
        </w:rPr>
        <w:t>If either party is in material breach of this agreement, the other party may terminate this agreement at the end of a written 10-day notice/cure period, if the breach has not been cured.</w:t>
      </w:r>
    </w:p>
    <w:p w14:paraId="0B6CD70F"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4"/>
          <w:szCs w:val="24"/>
          <w:lang w:eastAsia="en-GB"/>
        </w:rPr>
        <w:t xml:space="preserve">Limitations on </w:t>
      </w:r>
      <w:proofErr w:type="spellStart"/>
      <w:r w:rsidRPr="00162F3F">
        <w:rPr>
          <w:rFonts w:ascii="Arial" w:eastAsia="Times New Roman" w:hAnsi="Arial" w:cs="Arial"/>
          <w:b/>
          <w:bCs/>
          <w:color w:val="333333"/>
          <w:sz w:val="24"/>
          <w:szCs w:val="24"/>
          <w:lang w:eastAsia="en-GB"/>
        </w:rPr>
        <w:t>BeShortlisted</w:t>
      </w:r>
      <w:proofErr w:type="spellEnd"/>
      <w:r w:rsidRPr="00162F3F">
        <w:rPr>
          <w:rFonts w:ascii="Arial" w:eastAsia="Times New Roman" w:hAnsi="Arial" w:cs="Arial"/>
          <w:b/>
          <w:bCs/>
          <w:color w:val="333333"/>
          <w:sz w:val="24"/>
          <w:szCs w:val="24"/>
          <w:lang w:eastAsia="en-GB"/>
        </w:rPr>
        <w:t xml:space="preserve"> Content and Personal Profiles Upon Termination: </w:t>
      </w:r>
      <w:r w:rsidRPr="00162F3F">
        <w:rPr>
          <w:rFonts w:ascii="Arial" w:eastAsia="Times New Roman" w:hAnsi="Arial" w:cs="Arial"/>
          <w:color w:val="333333"/>
          <w:sz w:val="24"/>
          <w:szCs w:val="24"/>
          <w:lang w:eastAsia="en-GB"/>
        </w:rPr>
        <w:t xml:space="preserve">Upon termination of this agreement, all </w:t>
      </w:r>
      <w:proofErr w:type="spellStart"/>
      <w:r w:rsidRPr="00162F3F">
        <w:rPr>
          <w:rFonts w:ascii="Arial" w:eastAsia="Times New Roman" w:hAnsi="Arial" w:cs="Arial"/>
          <w:color w:val="333333"/>
          <w:sz w:val="24"/>
          <w:szCs w:val="24"/>
          <w:lang w:eastAsia="en-GB"/>
        </w:rPr>
        <w:t>BeShotlisted</w:t>
      </w:r>
      <w:proofErr w:type="spellEnd"/>
      <w:r w:rsidRPr="00162F3F">
        <w:rPr>
          <w:rFonts w:ascii="Arial" w:eastAsia="Times New Roman" w:hAnsi="Arial" w:cs="Arial"/>
          <w:color w:val="333333"/>
          <w:sz w:val="24"/>
          <w:szCs w:val="24"/>
          <w:lang w:eastAsia="en-GB"/>
        </w:rPr>
        <w:t xml:space="preserve"> Content and Personal Profiles remains ruled by this agreement.</w:t>
      </w:r>
    </w:p>
    <w:p w14:paraId="698307B4"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4"/>
          <w:szCs w:val="24"/>
          <w:lang w:eastAsia="en-GB"/>
        </w:rPr>
        <w:t>Suspension of Service for Violations of Law or Restriction: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may immediately suspend the Service and remove User information if it in good faith believes that, as part of using the Service, User may have violated a law or a restriction in this agreement.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will try to notify User in advance but is not required to do so.</w:t>
      </w:r>
    </w:p>
    <w:p w14:paraId="62CB7980"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COVER BY USER.</w:t>
      </w:r>
    </w:p>
    <w:p w14:paraId="33012008"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xml:space="preserve">User hereby indemnifies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of all damages, fines, and costs (including without limitation attorney's fees and costs) sustained or incurred by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w:t>
      </w:r>
      <w:r w:rsidRPr="00162F3F">
        <w:rPr>
          <w:rFonts w:ascii="Arial" w:eastAsia="Times New Roman" w:hAnsi="Arial" w:cs="Arial"/>
          <w:color w:val="333333"/>
          <w:sz w:val="24"/>
          <w:szCs w:val="24"/>
          <w:lang w:eastAsia="en-GB"/>
        </w:rPr>
        <w:lastRenderedPageBreak/>
        <w:t xml:space="preserve">Stemming from or related to any claim by a third-party alleging that any User-provided information or data violates the intellectual property or other right of any third-party, or causes harm to a third-party; User has misused any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Content or a Personal Profile; or otherwise regarding User’s use or access of the Service.</w:t>
      </w:r>
    </w:p>
    <w:p w14:paraId="4D36A866"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GOVERNING LAW &amp; DISPUTES</w:t>
      </w:r>
      <w:r w:rsidRPr="00162F3F">
        <w:rPr>
          <w:rFonts w:ascii="Arial" w:eastAsia="Times New Roman" w:hAnsi="Arial" w:cs="Arial"/>
          <w:color w:val="333333"/>
          <w:sz w:val="24"/>
          <w:szCs w:val="24"/>
          <w:lang w:eastAsia="en-GB"/>
        </w:rPr>
        <w:t>.</w:t>
      </w:r>
    </w:p>
    <w:p w14:paraId="44E7348F"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This agreement is governed by the laws of the Federal Republic of Nigeria, without regard to conflicts of law principles.  All suits or legal proceedings arising under or related to this agreement (</w:t>
      </w:r>
      <w:r w:rsidRPr="00162F3F">
        <w:rPr>
          <w:rFonts w:ascii="Arial" w:eastAsia="Times New Roman" w:hAnsi="Arial" w:cs="Arial"/>
          <w:b/>
          <w:bCs/>
          <w:color w:val="333333"/>
          <w:sz w:val="24"/>
          <w:szCs w:val="24"/>
          <w:lang w:eastAsia="en-GB"/>
        </w:rPr>
        <w:t>Claim</w:t>
      </w:r>
      <w:r w:rsidRPr="00162F3F">
        <w:rPr>
          <w:rFonts w:ascii="Arial" w:eastAsia="Times New Roman" w:hAnsi="Arial" w:cs="Arial"/>
          <w:color w:val="333333"/>
          <w:sz w:val="24"/>
          <w:szCs w:val="24"/>
          <w:lang w:eastAsia="en-GB"/>
        </w:rPr>
        <w:t>) may only be brought in the federal or state courts in Nigeria, and User submits to the personal jurisdiction and venue in that state.  Nothing in this agreement prevents either party from seeking injunctive relief in a court of competent jurisdiction. The prevailing party in any litigation is entitled to recover its attorneys’ fees and costs from the other party.</w:t>
      </w:r>
    </w:p>
    <w:p w14:paraId="74D8342D" w14:textId="77777777" w:rsidR="00162F3F" w:rsidRPr="00162F3F" w:rsidRDefault="00162F3F" w:rsidP="00162F3F">
      <w:pPr>
        <w:shd w:val="clear" w:color="auto" w:fill="FAFAFA"/>
        <w:spacing w:after="0" w:line="240" w:lineRule="auto"/>
        <w:rPr>
          <w:rFonts w:ascii="Arial" w:eastAsia="Times New Roman" w:hAnsi="Arial" w:cs="Arial"/>
          <w:color w:val="333333"/>
          <w:sz w:val="21"/>
          <w:szCs w:val="21"/>
          <w:lang w:eastAsia="en-GB"/>
        </w:rPr>
      </w:pPr>
      <w:r w:rsidRPr="00162F3F">
        <w:rPr>
          <w:rFonts w:ascii="Arial" w:eastAsia="Times New Roman" w:hAnsi="Arial" w:cs="Arial"/>
          <w:b/>
          <w:bCs/>
          <w:color w:val="333333"/>
          <w:sz w:val="24"/>
          <w:szCs w:val="24"/>
          <w:lang w:eastAsia="en-GB"/>
        </w:rPr>
        <w:t>MISCELLANEOUS</w:t>
      </w:r>
      <w:r w:rsidRPr="00162F3F">
        <w:rPr>
          <w:rFonts w:ascii="Arial" w:eastAsia="Times New Roman" w:hAnsi="Arial" w:cs="Arial"/>
          <w:color w:val="333333"/>
          <w:sz w:val="24"/>
          <w:szCs w:val="24"/>
          <w:lang w:eastAsia="en-GB"/>
        </w:rPr>
        <w:t>.</w:t>
      </w:r>
    </w:p>
    <w:p w14:paraId="2556A792"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4"/>
          <w:szCs w:val="24"/>
          <w:lang w:eastAsia="en-GB"/>
        </w:rPr>
        <w:t>No Assignment. </w:t>
      </w:r>
      <w:r w:rsidRPr="00162F3F">
        <w:rPr>
          <w:rFonts w:ascii="Arial" w:eastAsia="Times New Roman" w:hAnsi="Arial" w:cs="Arial"/>
          <w:color w:val="333333"/>
          <w:sz w:val="24"/>
          <w:szCs w:val="24"/>
          <w:lang w:eastAsia="en-GB"/>
        </w:rPr>
        <w:t xml:space="preserve">User may not assign or transfer this agreement in whole or in part to any third party.  </w:t>
      </w:r>
      <w:proofErr w:type="spellStart"/>
      <w:r w:rsidRPr="00162F3F">
        <w:rPr>
          <w:rFonts w:ascii="Arial" w:eastAsia="Times New Roman" w:hAnsi="Arial" w:cs="Arial"/>
          <w:color w:val="333333"/>
          <w:sz w:val="24"/>
          <w:szCs w:val="24"/>
          <w:lang w:eastAsia="en-GB"/>
        </w:rPr>
        <w:t>BeShortlisted</w:t>
      </w:r>
      <w:proofErr w:type="spellEnd"/>
      <w:r w:rsidRPr="00162F3F">
        <w:rPr>
          <w:rFonts w:ascii="Arial" w:eastAsia="Times New Roman" w:hAnsi="Arial" w:cs="Arial"/>
          <w:color w:val="333333"/>
          <w:sz w:val="24"/>
          <w:szCs w:val="24"/>
          <w:lang w:eastAsia="en-GB"/>
        </w:rPr>
        <w:t xml:space="preserve"> may assign or transfer this agreement as part of a merger, or sale of all or substantially </w:t>
      </w:r>
      <w:proofErr w:type="gramStart"/>
      <w:r w:rsidRPr="00162F3F">
        <w:rPr>
          <w:rFonts w:ascii="Arial" w:eastAsia="Times New Roman" w:hAnsi="Arial" w:cs="Arial"/>
          <w:color w:val="333333"/>
          <w:sz w:val="24"/>
          <w:szCs w:val="24"/>
          <w:lang w:eastAsia="en-GB"/>
        </w:rPr>
        <w:t>all of</w:t>
      </w:r>
      <w:proofErr w:type="gramEnd"/>
      <w:r w:rsidRPr="00162F3F">
        <w:rPr>
          <w:rFonts w:ascii="Arial" w:eastAsia="Times New Roman" w:hAnsi="Arial" w:cs="Arial"/>
          <w:color w:val="333333"/>
          <w:sz w:val="24"/>
          <w:szCs w:val="24"/>
          <w:lang w:eastAsia="en-GB"/>
        </w:rPr>
        <w:t xml:space="preserve"> the assets of a party, or otherwise upon notice. </w:t>
      </w:r>
    </w:p>
    <w:p w14:paraId="08676462"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4"/>
          <w:szCs w:val="24"/>
          <w:lang w:eastAsia="en-GB"/>
        </w:rPr>
        <w:t>Entire Agreement and Changes. </w:t>
      </w:r>
      <w:r w:rsidRPr="00162F3F">
        <w:rPr>
          <w:rFonts w:ascii="Arial" w:eastAsia="Times New Roman" w:hAnsi="Arial" w:cs="Arial"/>
          <w:color w:val="333333"/>
          <w:sz w:val="24"/>
          <w:szCs w:val="24"/>
          <w:lang w:eastAsia="en-GB"/>
        </w:rPr>
        <w:t>This agreement constitutes the entire agreement between the parties, and supersedes all prior or contemporaneous negotiations, agreements and representations, whether oral or written, related to this subject matter. No modification or waiver of any term of this agreement is effective unless both parties sign it. </w:t>
      </w:r>
    </w:p>
    <w:p w14:paraId="0182BD00"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4"/>
          <w:szCs w:val="24"/>
          <w:lang w:eastAsia="en-GB"/>
        </w:rPr>
        <w:t>Money Damages Insufficient</w:t>
      </w:r>
      <w:r w:rsidRPr="00162F3F">
        <w:rPr>
          <w:rFonts w:ascii="Arial" w:eastAsia="Times New Roman" w:hAnsi="Arial" w:cs="Arial"/>
          <w:color w:val="333333"/>
          <w:sz w:val="24"/>
          <w:szCs w:val="24"/>
          <w:lang w:eastAsia="en-GB"/>
        </w:rPr>
        <w:t>. Any breach by a party of this agreement or violation of the other party’s intellectual property rights could cause irreparable injury or harm to the other party. The other party may seek a court order to stop any breach or avoid any future breach.</w:t>
      </w:r>
    </w:p>
    <w:p w14:paraId="0F9961B9"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4"/>
          <w:szCs w:val="24"/>
          <w:lang w:eastAsia="en-GB"/>
        </w:rPr>
        <w:t>Sovereign Contractors</w:t>
      </w:r>
      <w:r w:rsidRPr="00162F3F">
        <w:rPr>
          <w:rFonts w:ascii="Arial" w:eastAsia="Times New Roman" w:hAnsi="Arial" w:cs="Arial"/>
          <w:color w:val="333333"/>
          <w:sz w:val="24"/>
          <w:szCs w:val="24"/>
          <w:lang w:eastAsia="en-GB"/>
        </w:rPr>
        <w:t>. The parties are independent contractors with respect to each other.</w:t>
      </w:r>
    </w:p>
    <w:p w14:paraId="0A46BCF2"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4"/>
          <w:szCs w:val="24"/>
          <w:lang w:eastAsia="en-GB"/>
        </w:rPr>
        <w:t>Enforceability</w:t>
      </w:r>
      <w:r w:rsidRPr="00162F3F">
        <w:rPr>
          <w:rFonts w:ascii="Arial" w:eastAsia="Times New Roman" w:hAnsi="Arial" w:cs="Arial"/>
          <w:color w:val="333333"/>
          <w:sz w:val="24"/>
          <w:szCs w:val="24"/>
          <w:lang w:eastAsia="en-GB"/>
        </w:rPr>
        <w:t>. If any term of this agreement is invalid or unenforceable, the other terms remain in effect.</w:t>
      </w:r>
    </w:p>
    <w:p w14:paraId="56CB3A82" w14:textId="77777777" w:rsidR="00162F3F" w:rsidRPr="00162F3F" w:rsidRDefault="00162F3F" w:rsidP="00162F3F">
      <w:pPr>
        <w:shd w:val="clear" w:color="auto" w:fill="FAFAFA"/>
        <w:spacing w:after="0" w:line="240" w:lineRule="auto"/>
        <w:ind w:hanging="360"/>
        <w:rPr>
          <w:rFonts w:ascii="Arial" w:eastAsia="Times New Roman" w:hAnsi="Arial" w:cs="Arial"/>
          <w:color w:val="333333"/>
          <w:sz w:val="21"/>
          <w:szCs w:val="21"/>
          <w:lang w:eastAsia="en-GB"/>
        </w:rPr>
      </w:pPr>
      <w:r w:rsidRPr="00162F3F">
        <w:rPr>
          <w:rFonts w:ascii="Arial" w:eastAsia="Times New Roman" w:hAnsi="Arial" w:cs="Arial"/>
          <w:color w:val="333333"/>
          <w:sz w:val="24"/>
          <w:szCs w:val="24"/>
          <w:lang w:eastAsia="en-GB"/>
        </w:rPr>
        <w:t>·     </w:t>
      </w:r>
      <w:r w:rsidRPr="00162F3F">
        <w:rPr>
          <w:rFonts w:ascii="Arial" w:eastAsia="Times New Roman" w:hAnsi="Arial" w:cs="Arial"/>
          <w:b/>
          <w:bCs/>
          <w:color w:val="333333"/>
          <w:sz w:val="24"/>
          <w:szCs w:val="24"/>
          <w:lang w:eastAsia="en-GB"/>
        </w:rPr>
        <w:t>Survival of Terms</w:t>
      </w:r>
      <w:r w:rsidRPr="00162F3F">
        <w:rPr>
          <w:rFonts w:ascii="Arial" w:eastAsia="Times New Roman" w:hAnsi="Arial" w:cs="Arial"/>
          <w:color w:val="333333"/>
          <w:sz w:val="24"/>
          <w:szCs w:val="24"/>
          <w:lang w:eastAsia="en-GB"/>
        </w:rPr>
        <w:t>. Any terms that by their nature survive termination or expiration of this agreement, will survive.</w:t>
      </w:r>
    </w:p>
    <w:p w14:paraId="37D72940" w14:textId="77777777" w:rsidR="00162F3F" w:rsidRDefault="00162F3F"/>
    <w:sectPr w:rsidR="00162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mi Olusunle">
    <w15:presenceInfo w15:providerId="Windows Live" w15:userId="9854249417154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3F"/>
    <w:rsid w:val="00162F3F"/>
    <w:rsid w:val="00620BC0"/>
    <w:rsid w:val="00945F1E"/>
    <w:rsid w:val="009A3A1B"/>
    <w:rsid w:val="009E70B4"/>
    <w:rsid w:val="00A01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ECB5"/>
  <w15:chartTrackingRefBased/>
  <w15:docId w15:val="{B366D9C9-ABD8-46E3-9AC5-7CB3B3E1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01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www.beshortlisted.com/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Yomi Olusunle</dc:creator>
  <cp:keywords/>
  <dc:description/>
  <cp:lastModifiedBy>Yomi Olusunle</cp:lastModifiedBy>
  <cp:revision>1</cp:revision>
  <dcterms:created xsi:type="dcterms:W3CDTF">2019-08-08T11:56:00Z</dcterms:created>
  <dcterms:modified xsi:type="dcterms:W3CDTF">2019-08-08T12:51:00Z</dcterms:modified>
</cp:coreProperties>
</file>